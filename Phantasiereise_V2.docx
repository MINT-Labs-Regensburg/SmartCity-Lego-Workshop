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ind w:right="-39"/>
        <w:rPr>
          <w:rFonts w:asciiTheme="minorHAnsi" w:hAnsiTheme="minorHAnsi"/>
          <w:color w:val="000000"/>
          <w:lang w:eastAsia="en-US"/>
        </w:rPr>
      </w:pPr>
      <w:r>
        <w:rPr>
          <w:rFonts w:asciiTheme="minorHAnsi" w:hAnsiTheme="minorHAnsi"/>
          <w:color w:val="000000"/>
          <w:lang w:eastAsia="en-US"/>
        </w:rPr>
        <w:t>Setz Dich bequem auf Deinen Stuhl und lehne Dich zurück.</w:t>
      </w:r>
    </w:p>
    <w:p>
      <w:pPr>
        <w:ind w:right="-39"/>
        <w:rPr>
          <w:rFonts w:asciiTheme="minorHAnsi" w:hAnsiTheme="minorHAnsi"/>
          <w:color w:val="000000"/>
          <w:lang w:eastAsia="en-US"/>
        </w:rPr>
      </w:pPr>
      <w:r>
        <w:rPr>
          <w:rFonts w:asciiTheme="minorHAnsi" w:hAnsiTheme="minorHAnsi"/>
          <w:color w:val="000000"/>
          <w:lang w:eastAsia="en-US"/>
        </w:rPr>
        <w:t xml:space="preserve">Schließe Deine Augen und </w:t>
      </w:r>
      <w:commentRangeStart w:id="0"/>
      <w:r>
        <w:rPr>
          <w:rFonts w:asciiTheme="minorHAnsi" w:hAnsiTheme="minorHAnsi"/>
          <w:color w:val="000000"/>
          <w:lang w:eastAsia="en-US"/>
        </w:rPr>
        <w:t>atme ganz ruhig. Ein und wieder aus</w:t>
      </w:r>
      <w:commentRangeEnd w:id="0"/>
      <w:r>
        <w:rPr>
          <w:rStyle w:val="Kommentarzeichen"/>
        </w:rPr>
        <w:commentReference w:id="0"/>
      </w:r>
      <w:r>
        <w:rPr>
          <w:rFonts w:asciiTheme="minorHAnsi" w:hAnsiTheme="minorHAnsi"/>
          <w:color w:val="000000"/>
          <w:lang w:eastAsia="en-US"/>
        </w:rPr>
        <w:t>.</w:t>
      </w:r>
    </w:p>
    <w:p>
      <w:pPr>
        <w:ind w:right="-39"/>
        <w:rPr>
          <w:del w:id="1" w:author="Skulic, Emir" w:date="2022-06-27T08:19:00Z"/>
          <w:rFonts w:asciiTheme="minorHAnsi" w:hAnsiTheme="minorHAnsi"/>
          <w:color w:val="000000"/>
          <w:lang w:eastAsia="en-US"/>
        </w:rPr>
      </w:pPr>
      <w:ins w:id="2" w:author="Skulic, Emir" w:date="2022-06-27T07:42:00Z">
        <w:r>
          <w:rPr>
            <w:rFonts w:asciiTheme="minorHAnsi" w:hAnsiTheme="minorHAnsi"/>
            <w:color w:val="000000"/>
            <w:lang w:eastAsia="en-US"/>
          </w:rPr>
          <w:br/>
        </w:r>
      </w:ins>
      <w:r>
        <w:rPr>
          <w:rFonts w:asciiTheme="minorHAnsi" w:hAnsiTheme="minorHAnsi"/>
          <w:color w:val="000000"/>
          <w:lang w:eastAsia="en-US"/>
        </w:rPr>
        <w:t xml:space="preserve">Wir </w:t>
      </w:r>
      <w:ins w:id="3" w:author="Skulic, Emir" w:date="2022-06-27T07:41:00Z">
        <w:r>
          <w:rPr>
            <w:rFonts w:asciiTheme="minorHAnsi" w:hAnsiTheme="minorHAnsi"/>
            <w:color w:val="000000"/>
            <w:lang w:eastAsia="en-US"/>
          </w:rPr>
          <w:t xml:space="preserve">begeben uns nun gemeinsam auf eine Reise in die Zukunft Regensburgs. </w:t>
        </w:r>
      </w:ins>
      <w:ins w:id="4" w:author="Skulic, Emir" w:date="2022-06-27T07:45:00Z">
        <w:r>
          <w:rPr>
            <w:rFonts w:asciiTheme="minorHAnsi" w:hAnsiTheme="minorHAnsi"/>
            <w:color w:val="000000"/>
            <w:lang w:eastAsia="en-US"/>
          </w:rPr>
          <w:t>Dazu geben wir in unsere Zeitmaschine das Jahr 2500 ein</w:t>
        </w:r>
      </w:ins>
      <w:del w:id="5" w:author="Skulic, Emir" w:date="2022-06-27T07:45:00Z">
        <w:r>
          <w:rPr>
            <w:rFonts w:asciiTheme="minorHAnsi" w:hAnsiTheme="minorHAnsi"/>
            <w:color w:val="000000"/>
            <w:lang w:eastAsia="en-US"/>
          </w:rPr>
          <w:delText xml:space="preserve">reisen </w:delText>
        </w:r>
      </w:del>
      <w:del w:id="6" w:author="Skulic, Emir" w:date="2022-06-27T07:44:00Z">
        <w:r>
          <w:rPr>
            <w:rFonts w:asciiTheme="minorHAnsi" w:hAnsiTheme="minorHAnsi"/>
            <w:color w:val="000000"/>
            <w:lang w:eastAsia="en-US"/>
          </w:rPr>
          <w:delText xml:space="preserve">jetzt </w:delText>
        </w:r>
      </w:del>
      <w:del w:id="7" w:author="Skulic, Emir" w:date="2022-06-27T07:45:00Z">
        <w:r>
          <w:rPr>
            <w:rFonts w:asciiTheme="minorHAnsi" w:hAnsiTheme="minorHAnsi"/>
            <w:color w:val="000000"/>
            <w:lang w:eastAsia="en-US"/>
          </w:rPr>
          <w:delText>gemeinsam 500 Jahre in die Zukunft</w:delText>
        </w:r>
      </w:del>
      <w:r>
        <w:rPr>
          <w:rFonts w:asciiTheme="minorHAnsi" w:hAnsiTheme="minorHAnsi"/>
          <w:color w:val="000000"/>
          <w:lang w:eastAsia="en-US"/>
        </w:rPr>
        <w:t xml:space="preserve">. </w:t>
      </w:r>
      <w:ins w:id="8" w:author="Skulic, Emir" w:date="2022-06-27T07:47:00Z">
        <w:r>
          <w:rPr>
            <w:rFonts w:asciiTheme="minorHAnsi" w:hAnsiTheme="minorHAnsi"/>
            <w:color w:val="000000"/>
            <w:lang w:eastAsia="en-US"/>
          </w:rPr>
          <w:t>Wir reisen… (Kunstpause)</w:t>
        </w:r>
        <w:r>
          <w:rPr>
            <w:rFonts w:asciiTheme="minorHAnsi" w:hAnsiTheme="minorHAnsi"/>
            <w:color w:val="000000"/>
            <w:lang w:eastAsia="en-US"/>
          </w:rPr>
          <w:br/>
          <w:t xml:space="preserve">… und kommen </w:t>
        </w:r>
      </w:ins>
      <w:del w:id="9" w:author="Skulic, Emir" w:date="2022-06-27T07:47:00Z">
        <w:r>
          <w:rPr>
            <w:rFonts w:asciiTheme="minorHAnsi" w:hAnsiTheme="minorHAnsi"/>
            <w:color w:val="000000"/>
            <w:lang w:eastAsia="en-US"/>
          </w:rPr>
          <w:delText>I</w:delText>
        </w:r>
      </w:del>
      <w:ins w:id="10" w:author="Skulic, Emir" w:date="2022-06-27T07:47:00Z">
        <w:r>
          <w:rPr>
            <w:rFonts w:asciiTheme="minorHAnsi" w:hAnsiTheme="minorHAnsi"/>
            <w:color w:val="000000"/>
            <w:lang w:eastAsia="en-US"/>
          </w:rPr>
          <w:t>i</w:t>
        </w:r>
      </w:ins>
      <w:r>
        <w:rPr>
          <w:rFonts w:asciiTheme="minorHAnsi" w:hAnsiTheme="minorHAnsi"/>
          <w:color w:val="000000"/>
          <w:lang w:eastAsia="en-US"/>
        </w:rPr>
        <w:t>n eine</w:t>
      </w:r>
      <w:ins w:id="11" w:author="Skulic, Emir" w:date="2022-06-27T07:47:00Z">
        <w:r>
          <w:rPr>
            <w:rFonts w:asciiTheme="minorHAnsi" w:hAnsiTheme="minorHAnsi"/>
            <w:color w:val="000000"/>
            <w:lang w:eastAsia="en-US"/>
          </w:rPr>
          <w:t>r</w:t>
        </w:r>
      </w:ins>
      <w:r>
        <w:rPr>
          <w:rFonts w:asciiTheme="minorHAnsi" w:hAnsiTheme="minorHAnsi"/>
          <w:color w:val="000000"/>
          <w:lang w:eastAsia="en-US"/>
        </w:rPr>
        <w:t xml:space="preserve"> Zukunft ohne Grenzen</w:t>
      </w:r>
      <w:ins w:id="12" w:author="Skulic, Emir" w:date="2022-06-27T07:47:00Z">
        <w:r>
          <w:rPr>
            <w:rFonts w:asciiTheme="minorHAnsi" w:hAnsiTheme="minorHAnsi"/>
            <w:color w:val="000000"/>
            <w:lang w:eastAsia="en-US"/>
          </w:rPr>
          <w:t xml:space="preserve"> an, in einer Zeit</w:t>
        </w:r>
      </w:ins>
      <w:r>
        <w:rPr>
          <w:rFonts w:asciiTheme="minorHAnsi" w:hAnsiTheme="minorHAnsi"/>
          <w:color w:val="000000"/>
          <w:lang w:eastAsia="en-US"/>
        </w:rPr>
        <w:t xml:space="preserve"> mit allen </w:t>
      </w:r>
      <w:ins w:id="13" w:author="Skulic, Emir" w:date="2022-06-27T07:47:00Z">
        <w:r>
          <w:rPr>
            <w:rFonts w:asciiTheme="minorHAnsi" w:hAnsiTheme="minorHAnsi"/>
            <w:color w:val="000000"/>
            <w:lang w:eastAsia="en-US"/>
          </w:rPr>
          <w:t xml:space="preserve">vorstellbaren </w:t>
        </w:r>
      </w:ins>
      <w:r>
        <w:rPr>
          <w:rFonts w:asciiTheme="minorHAnsi" w:hAnsiTheme="minorHAnsi"/>
          <w:color w:val="000000"/>
          <w:lang w:eastAsia="en-US"/>
        </w:rPr>
        <w:t>Möglichkeiten.</w:t>
      </w:r>
      <w:ins w:id="14" w:author="Skulic, Emir" w:date="2022-06-27T08:16:00Z">
        <w:r>
          <w:rPr>
            <w:rFonts w:asciiTheme="minorHAnsi" w:hAnsiTheme="minorHAnsi"/>
            <w:color w:val="000000"/>
            <w:lang w:eastAsia="en-US"/>
          </w:rPr>
          <w:t xml:space="preserve"> </w:t>
        </w:r>
        <w:r>
          <w:rPr>
            <w:rFonts w:asciiTheme="minorHAnsi" w:hAnsiTheme="minorHAnsi"/>
            <w:color w:val="000000"/>
            <w:lang w:eastAsia="en-US"/>
          </w:rPr>
          <w:t xml:space="preserve">Die </w:t>
        </w:r>
        <w:commentRangeStart w:id="15"/>
        <w:r>
          <w:rPr>
            <w:rFonts w:asciiTheme="minorHAnsi" w:hAnsiTheme="minorHAnsi"/>
            <w:color w:val="000000"/>
            <w:lang w:eastAsia="en-US"/>
          </w:rPr>
          <w:t xml:space="preserve">Technologien </w:t>
        </w:r>
        <w:commentRangeEnd w:id="15"/>
        <w:r>
          <w:rPr>
            <w:rStyle w:val="Kommentarzeichen"/>
          </w:rPr>
          <w:commentReference w:id="15"/>
        </w:r>
        <w:r>
          <w:rPr>
            <w:rFonts w:asciiTheme="minorHAnsi" w:hAnsiTheme="minorHAnsi"/>
            <w:color w:val="000000"/>
            <w:lang w:eastAsia="en-US"/>
          </w:rPr>
          <w:t>&amp; andere Ansätze sind so</w:t>
        </w:r>
      </w:ins>
      <w:ins w:id="16" w:author="Skulic, Emir" w:date="2022-06-27T08:20:00Z">
        <w:r>
          <w:rPr>
            <w:rFonts w:asciiTheme="minorHAnsi" w:hAnsiTheme="minorHAnsi"/>
            <w:color w:val="000000"/>
            <w:lang w:eastAsia="en-US"/>
          </w:rPr>
          <w:t xml:space="preserve"> </w:t>
        </w:r>
      </w:ins>
      <w:ins w:id="17" w:author="Skulic, Emir" w:date="2022-06-27T08:16:00Z">
        <w:r>
          <w:rPr>
            <w:rFonts w:asciiTheme="minorHAnsi" w:hAnsiTheme="minorHAnsi"/>
            <w:color w:val="000000"/>
            <w:lang w:eastAsia="en-US"/>
          </w:rPr>
          <w:t xml:space="preserve">weit fortgeschritten, dass es </w:t>
        </w:r>
        <w:commentRangeStart w:id="18"/>
        <w:r>
          <w:rPr>
            <w:rFonts w:asciiTheme="minorHAnsi" w:hAnsiTheme="minorHAnsi"/>
            <w:color w:val="000000"/>
            <w:lang w:eastAsia="en-US"/>
          </w:rPr>
          <w:t xml:space="preserve">für jedes </w:t>
        </w:r>
        <w:commentRangeEnd w:id="18"/>
        <w:r>
          <w:rPr>
            <w:rStyle w:val="Kommentarzeichen"/>
          </w:rPr>
          <w:commentReference w:id="18"/>
        </w:r>
        <w:r>
          <w:rPr>
            <w:rFonts w:asciiTheme="minorHAnsi" w:hAnsiTheme="minorHAnsi"/>
            <w:color w:val="000000"/>
            <w:lang w:eastAsia="en-US"/>
          </w:rPr>
          <w:t>Problem eine oder mehrere</w:t>
        </w:r>
        <w:r>
          <w:rPr>
            <w:rFonts w:asciiTheme="minorHAnsi" w:hAnsiTheme="minorHAnsi"/>
            <w:color w:val="000000"/>
            <w:lang w:eastAsia="en-US"/>
          </w:rPr>
          <w:t xml:space="preserve"> perfekte Lösungen gibt. Früher </w:t>
        </w:r>
      </w:ins>
      <w:ins w:id="19" w:author="Skulic, Emir" w:date="2022-06-27T08:20:00Z">
        <w:r>
          <w:rPr>
            <w:rFonts w:asciiTheme="minorHAnsi" w:hAnsiTheme="minorHAnsi"/>
            <w:color w:val="000000"/>
            <w:lang w:eastAsia="en-US"/>
          </w:rPr>
          <w:t xml:space="preserve">hatte </w:t>
        </w:r>
      </w:ins>
      <w:ins w:id="20" w:author="Skulic, Emir" w:date="2022-06-27T08:21:00Z">
        <w:r>
          <w:rPr>
            <w:rFonts w:asciiTheme="minorHAnsi" w:hAnsiTheme="minorHAnsi"/>
            <w:color w:val="000000"/>
            <w:lang w:eastAsia="en-US"/>
          </w:rPr>
          <w:t>Regensburg</w:t>
        </w:r>
      </w:ins>
      <w:ins w:id="21" w:author="Skulic, Emir" w:date="2022-06-27T08:16:00Z">
        <w:r>
          <w:rPr>
            <w:rFonts w:asciiTheme="minorHAnsi" w:hAnsiTheme="minorHAnsi"/>
            <w:color w:val="000000"/>
            <w:lang w:eastAsia="en-US"/>
          </w:rPr>
          <w:t xml:space="preserve"> viele Probleme</w:t>
        </w:r>
        <w:r>
          <w:rPr>
            <w:rFonts w:asciiTheme="minorHAnsi" w:hAnsiTheme="minorHAnsi"/>
            <w:color w:val="000000"/>
            <w:lang w:eastAsia="en-US"/>
          </w:rPr>
          <w:t xml:space="preserve"> und Herausforderungen</w:t>
        </w:r>
        <w:r>
          <w:rPr>
            <w:rFonts w:asciiTheme="minorHAnsi" w:hAnsiTheme="minorHAnsi"/>
            <w:color w:val="000000"/>
            <w:lang w:eastAsia="en-US"/>
          </w:rPr>
          <w:t>. Viele</w:t>
        </w:r>
      </w:ins>
      <w:ins w:id="22" w:author="Skulic, Emir" w:date="2022-06-27T08:21:00Z">
        <w:r>
          <w:rPr>
            <w:rFonts w:asciiTheme="minorHAnsi" w:hAnsiTheme="minorHAnsi"/>
            <w:color w:val="000000"/>
            <w:lang w:eastAsia="en-US"/>
          </w:rPr>
          <w:t xml:space="preserve">s, das </w:t>
        </w:r>
      </w:ins>
      <w:ins w:id="23" w:author="Skulic, Emir" w:date="2022-06-27T08:16:00Z">
        <w:r>
          <w:rPr>
            <w:rFonts w:asciiTheme="minorHAnsi" w:hAnsiTheme="minorHAnsi"/>
            <w:color w:val="000000"/>
            <w:lang w:eastAsia="en-US"/>
          </w:rPr>
          <w:t>störend</w:t>
        </w:r>
        <w:r>
          <w:rPr>
            <w:rFonts w:asciiTheme="minorHAnsi" w:hAnsiTheme="minorHAnsi"/>
            <w:color w:val="000000"/>
            <w:lang w:eastAsia="en-US"/>
          </w:rPr>
          <w:t xml:space="preserve">, unfertig oder </w:t>
        </w:r>
      </w:ins>
      <w:proofErr w:type="spellStart"/>
      <w:ins w:id="24" w:author="Skulic, Emir" w:date="2022-06-27T08:17:00Z">
        <w:r>
          <w:rPr>
            <w:rFonts w:asciiTheme="minorHAnsi" w:hAnsiTheme="minorHAnsi"/>
            <w:color w:val="000000"/>
            <w:lang w:eastAsia="en-US"/>
          </w:rPr>
          <w:t>unzufriedenstellend</w:t>
        </w:r>
      </w:ins>
      <w:proofErr w:type="spellEnd"/>
      <w:ins w:id="25" w:author="Skulic, Emir" w:date="2022-06-27T08:16:00Z">
        <w:r>
          <w:rPr>
            <w:rFonts w:asciiTheme="minorHAnsi" w:hAnsiTheme="minorHAnsi"/>
            <w:color w:val="000000"/>
            <w:lang w:eastAsia="en-US"/>
          </w:rPr>
          <w:t xml:space="preserve"> war</w:t>
        </w:r>
        <w:r>
          <w:rPr>
            <w:rFonts w:asciiTheme="minorHAnsi" w:hAnsiTheme="minorHAnsi"/>
            <w:color w:val="000000"/>
            <w:lang w:eastAsia="en-US"/>
          </w:rPr>
          <w:t>. (Probleme aufgreifen, die an den Stellwänden stehen). Heute ist Regensburg</w:t>
        </w:r>
      </w:ins>
      <w:ins w:id="26" w:author="Skulic, Emir" w:date="2022-06-27T08:19:00Z">
        <w:r>
          <w:rPr>
            <w:rFonts w:asciiTheme="minorHAnsi" w:hAnsiTheme="minorHAnsi"/>
            <w:color w:val="000000"/>
            <w:lang w:eastAsia="en-US"/>
          </w:rPr>
          <w:t xml:space="preserve"> </w:t>
        </w:r>
      </w:ins>
      <w:ins w:id="27" w:author="Skulic, Emir" w:date="2022-06-27T08:21:00Z">
        <w:r>
          <w:rPr>
            <w:rFonts w:asciiTheme="minorHAnsi" w:hAnsiTheme="minorHAnsi"/>
            <w:color w:val="000000"/>
            <w:lang w:eastAsia="en-US"/>
          </w:rPr>
          <w:t>deutlich</w:t>
        </w:r>
      </w:ins>
      <w:bookmarkStart w:id="28" w:name="_GoBack"/>
      <w:bookmarkEnd w:id="28"/>
      <w:ins w:id="29" w:author="Skulic, Emir" w:date="2022-06-27T08:19:00Z">
        <w:r>
          <w:rPr>
            <w:rFonts w:asciiTheme="minorHAnsi" w:hAnsiTheme="minorHAnsi"/>
            <w:color w:val="000000"/>
            <w:lang w:eastAsia="en-US"/>
          </w:rPr>
          <w:t xml:space="preserve"> weiterentwickelter.</w:t>
        </w:r>
      </w:ins>
    </w:p>
    <w:p>
      <w:pPr>
        <w:ind w:right="-39"/>
        <w:rPr>
          <w:ins w:id="30" w:author="Skulic, Emir" w:date="2022-06-27T08:19:00Z"/>
          <w:rFonts w:asciiTheme="minorHAnsi" w:hAnsiTheme="minorHAnsi"/>
          <w:color w:val="000000"/>
          <w:lang w:eastAsia="en-US"/>
        </w:rPr>
      </w:pPr>
    </w:p>
    <w:p>
      <w:pPr>
        <w:ind w:right="-39"/>
        <w:rPr>
          <w:rFonts w:asciiTheme="minorHAnsi" w:hAnsiTheme="minorHAnsi"/>
          <w:color w:val="000000"/>
          <w:lang w:eastAsia="en-US"/>
        </w:rPr>
      </w:pPr>
      <w:ins w:id="31" w:author="Skulic, Emir" w:date="2022-06-27T07:47:00Z">
        <w:r>
          <w:rPr>
            <w:rFonts w:asciiTheme="minorHAnsi" w:hAnsiTheme="minorHAnsi"/>
            <w:color w:val="000000"/>
            <w:lang w:eastAsia="en-US"/>
          </w:rPr>
          <w:br/>
        </w:r>
      </w:ins>
      <w:r>
        <w:rPr>
          <w:rFonts w:asciiTheme="minorHAnsi" w:hAnsiTheme="minorHAnsi"/>
          <w:color w:val="000000"/>
          <w:lang w:eastAsia="en-US"/>
        </w:rPr>
        <w:t>Stell Dir Dein aktuelles Zuhause vor</w:t>
      </w:r>
      <w:ins w:id="32" w:author="Skulic, Emir" w:date="2022-06-27T07:43:00Z">
        <w:r>
          <w:rPr>
            <w:rFonts w:asciiTheme="minorHAnsi" w:hAnsiTheme="minorHAnsi"/>
            <w:color w:val="000000"/>
            <w:lang w:eastAsia="en-US"/>
          </w:rPr>
          <w:t xml:space="preserve">, sei es eine </w:t>
        </w:r>
      </w:ins>
      <w:del w:id="33" w:author="Skulic, Emir" w:date="2022-06-27T07:43:00Z">
        <w:r>
          <w:rPr>
            <w:rFonts w:asciiTheme="minorHAnsi" w:hAnsiTheme="minorHAnsi"/>
            <w:color w:val="000000"/>
            <w:lang w:eastAsia="en-US"/>
          </w:rPr>
          <w:delText xml:space="preserve">. In Eure </w:delText>
        </w:r>
      </w:del>
      <w:r>
        <w:rPr>
          <w:rFonts w:asciiTheme="minorHAnsi" w:hAnsiTheme="minorHAnsi"/>
          <w:color w:val="000000"/>
          <w:lang w:eastAsia="en-US"/>
        </w:rPr>
        <w:t>Wohnung</w:t>
      </w:r>
      <w:ins w:id="34" w:author="Skulic, Emir" w:date="2022-06-27T07:43:00Z">
        <w:r>
          <w:rPr>
            <w:rFonts w:asciiTheme="minorHAnsi" w:hAnsiTheme="minorHAnsi"/>
            <w:color w:val="000000"/>
            <w:lang w:eastAsia="en-US"/>
          </w:rPr>
          <w:t xml:space="preserve"> oder</w:t>
        </w:r>
      </w:ins>
      <w:del w:id="35" w:author="Skulic, Emir" w:date="2022-06-27T07:43:00Z">
        <w:r>
          <w:rPr>
            <w:rFonts w:asciiTheme="minorHAnsi" w:hAnsiTheme="minorHAnsi"/>
            <w:color w:val="000000"/>
            <w:lang w:eastAsia="en-US"/>
          </w:rPr>
          <w:delText>,</w:delText>
        </w:r>
      </w:del>
      <w:r>
        <w:rPr>
          <w:rFonts w:asciiTheme="minorHAnsi" w:hAnsiTheme="minorHAnsi"/>
          <w:color w:val="000000"/>
          <w:lang w:eastAsia="en-US"/>
        </w:rPr>
        <w:t xml:space="preserve"> </w:t>
      </w:r>
      <w:del w:id="36" w:author="Skulic, Emir" w:date="2022-06-27T07:43:00Z">
        <w:r>
          <w:rPr>
            <w:rFonts w:asciiTheme="minorHAnsi" w:hAnsiTheme="minorHAnsi"/>
            <w:color w:val="000000"/>
            <w:lang w:eastAsia="en-US"/>
          </w:rPr>
          <w:delText xml:space="preserve">in Dein </w:delText>
        </w:r>
      </w:del>
      <w:ins w:id="37" w:author="Skulic, Emir" w:date="2022-06-27T07:43:00Z">
        <w:r>
          <w:rPr>
            <w:rFonts w:asciiTheme="minorHAnsi" w:hAnsiTheme="minorHAnsi"/>
            <w:color w:val="000000"/>
            <w:lang w:eastAsia="en-US"/>
          </w:rPr>
          <w:t xml:space="preserve">ein </w:t>
        </w:r>
      </w:ins>
      <w:r>
        <w:rPr>
          <w:rFonts w:asciiTheme="minorHAnsi" w:hAnsiTheme="minorHAnsi"/>
          <w:color w:val="000000"/>
          <w:lang w:eastAsia="en-US"/>
        </w:rPr>
        <w:t xml:space="preserve">Haus. </w:t>
      </w:r>
      <w:del w:id="38" w:author="Skulic, Emir" w:date="2022-06-27T07:43:00Z">
        <w:r>
          <w:rPr>
            <w:rFonts w:asciiTheme="minorHAnsi" w:hAnsiTheme="minorHAnsi"/>
            <w:color w:val="000000"/>
            <w:lang w:eastAsia="en-US"/>
          </w:rPr>
          <w:delText xml:space="preserve">Mit all </w:delText>
        </w:r>
      </w:del>
      <w:r>
        <w:rPr>
          <w:rFonts w:asciiTheme="minorHAnsi" w:hAnsiTheme="minorHAnsi"/>
          <w:color w:val="000000"/>
          <w:lang w:eastAsia="en-US"/>
        </w:rPr>
        <w:t>De</w:t>
      </w:r>
      <w:ins w:id="39" w:author="Skulic, Emir" w:date="2022-06-27T07:43:00Z">
        <w:r>
          <w:rPr>
            <w:rFonts w:asciiTheme="minorHAnsi" w:hAnsiTheme="minorHAnsi"/>
            <w:color w:val="000000"/>
            <w:lang w:eastAsia="en-US"/>
          </w:rPr>
          <w:t xml:space="preserve">nk an </w:t>
        </w:r>
      </w:ins>
      <w:ins w:id="40" w:author="Skulic, Emir" w:date="2022-06-27T07:44:00Z">
        <w:r>
          <w:rPr>
            <w:rFonts w:asciiTheme="minorHAnsi" w:hAnsiTheme="minorHAnsi"/>
            <w:color w:val="000000"/>
            <w:lang w:eastAsia="en-US"/>
          </w:rPr>
          <w:t>D</w:t>
        </w:r>
      </w:ins>
      <w:ins w:id="41" w:author="Skulic, Emir" w:date="2022-06-27T07:43:00Z">
        <w:r>
          <w:rPr>
            <w:rFonts w:asciiTheme="minorHAnsi" w:hAnsiTheme="minorHAnsi"/>
            <w:color w:val="000000"/>
            <w:lang w:eastAsia="en-US"/>
          </w:rPr>
          <w:t>eine</w:t>
        </w:r>
      </w:ins>
      <w:del w:id="42" w:author="Skulic, Emir" w:date="2022-06-27T07:43:00Z">
        <w:r>
          <w:rPr>
            <w:rFonts w:asciiTheme="minorHAnsi" w:hAnsiTheme="minorHAnsi"/>
            <w:color w:val="000000"/>
            <w:lang w:eastAsia="en-US"/>
          </w:rPr>
          <w:delText>inen</w:delText>
        </w:r>
      </w:del>
      <w:r>
        <w:rPr>
          <w:rFonts w:asciiTheme="minorHAnsi" w:hAnsiTheme="minorHAnsi"/>
          <w:color w:val="000000"/>
          <w:lang w:eastAsia="en-US"/>
        </w:rPr>
        <w:t xml:space="preserve"> Lieblingsplätze</w:t>
      </w:r>
      <w:ins w:id="43" w:author="Skulic, Emir" w:date="2022-06-27T07:51:00Z">
        <w:r>
          <w:rPr>
            <w:rFonts w:asciiTheme="minorHAnsi" w:hAnsiTheme="minorHAnsi"/>
            <w:color w:val="000000"/>
            <w:lang w:eastAsia="en-US"/>
          </w:rPr>
          <w:t xml:space="preserve"> daheim</w:t>
        </w:r>
      </w:ins>
      <w:del w:id="44" w:author="Skulic, Emir" w:date="2022-06-27T07:43:00Z">
        <w:r>
          <w:rPr>
            <w:rFonts w:asciiTheme="minorHAnsi" w:hAnsiTheme="minorHAnsi"/>
            <w:color w:val="000000"/>
            <w:lang w:eastAsia="en-US"/>
          </w:rPr>
          <w:delText>n</w:delText>
        </w:r>
      </w:del>
      <w:ins w:id="45" w:author="Skulic, Emir" w:date="2022-06-27T07:48:00Z">
        <w:r>
          <w:rPr>
            <w:rFonts w:asciiTheme="minorHAnsi" w:hAnsiTheme="minorHAnsi"/>
            <w:color w:val="000000"/>
            <w:lang w:eastAsia="en-US"/>
          </w:rPr>
          <w:t>,</w:t>
        </w:r>
      </w:ins>
      <w:ins w:id="46" w:author="Skulic, Emir" w:date="2022-06-27T07:51:00Z">
        <w:r>
          <w:rPr>
            <w:rFonts w:asciiTheme="minorHAnsi" w:hAnsiTheme="minorHAnsi"/>
            <w:color w:val="000000"/>
            <w:lang w:eastAsia="en-US"/>
          </w:rPr>
          <w:t xml:space="preserve"> an</w:t>
        </w:r>
      </w:ins>
      <w:del w:id="47" w:author="Skulic, Emir" w:date="2022-06-27T07:48:00Z">
        <w:r>
          <w:rPr>
            <w:rFonts w:asciiTheme="minorHAnsi" w:hAnsiTheme="minorHAnsi"/>
            <w:color w:val="000000"/>
            <w:lang w:eastAsia="en-US"/>
          </w:rPr>
          <w:delText xml:space="preserve"> und</w:delText>
        </w:r>
      </w:del>
      <w:r>
        <w:rPr>
          <w:rFonts w:asciiTheme="minorHAnsi" w:hAnsiTheme="minorHAnsi"/>
          <w:color w:val="000000"/>
          <w:lang w:eastAsia="en-US"/>
        </w:rPr>
        <w:t xml:space="preserve"> Deine</w:t>
      </w:r>
      <w:ins w:id="48" w:author="Skulic, Emir" w:date="2022-06-27T07:44:00Z">
        <w:r>
          <w:rPr>
            <w:rFonts w:asciiTheme="minorHAnsi" w:hAnsiTheme="minorHAnsi"/>
            <w:color w:val="000000"/>
            <w:lang w:eastAsia="en-US"/>
          </w:rPr>
          <w:t xml:space="preserve"> Lieblings-</w:t>
        </w:r>
      </w:ins>
      <w:del w:id="49" w:author="Skulic, Emir" w:date="2022-06-27T07:44:00Z">
        <w:r>
          <w:rPr>
            <w:rFonts w:asciiTheme="minorHAnsi" w:hAnsiTheme="minorHAnsi"/>
            <w:color w:val="000000"/>
            <w:lang w:eastAsia="en-US"/>
          </w:rPr>
          <w:delText xml:space="preserve">n </w:delText>
        </w:r>
      </w:del>
      <w:r>
        <w:rPr>
          <w:rFonts w:asciiTheme="minorHAnsi" w:hAnsiTheme="minorHAnsi"/>
          <w:color w:val="000000"/>
          <w:lang w:eastAsia="en-US"/>
        </w:rPr>
        <w:t xml:space="preserve">Gegenständen. Das ist vielleicht Dein Zimmer, der Garten oder </w:t>
      </w:r>
      <w:ins w:id="50" w:author="Skulic, Emir" w:date="2022-06-27T07:49:00Z">
        <w:r>
          <w:rPr>
            <w:rFonts w:asciiTheme="minorHAnsi" w:hAnsiTheme="minorHAnsi"/>
            <w:color w:val="000000"/>
            <w:lang w:eastAsia="en-US"/>
          </w:rPr>
          <w:t xml:space="preserve">der </w:t>
        </w:r>
      </w:ins>
      <w:r>
        <w:rPr>
          <w:rFonts w:asciiTheme="minorHAnsi" w:hAnsiTheme="minorHAnsi"/>
          <w:color w:val="000000"/>
          <w:lang w:eastAsia="en-US"/>
        </w:rPr>
        <w:t>Balkon. Deine Spielsachen</w:t>
      </w:r>
      <w:ins w:id="51" w:author="Skulic, Emir" w:date="2022-06-27T07:51:00Z">
        <w:r>
          <w:rPr>
            <w:rFonts w:asciiTheme="minorHAnsi" w:hAnsiTheme="minorHAnsi"/>
            <w:color w:val="000000"/>
            <w:lang w:eastAsia="en-US"/>
          </w:rPr>
          <w:t>, dein Instrument</w:t>
        </w:r>
      </w:ins>
      <w:del w:id="52" w:author="Skulic, Emir" w:date="2022-06-27T07:51:00Z">
        <w:r>
          <w:rPr>
            <w:rFonts w:asciiTheme="minorHAnsi" w:hAnsiTheme="minorHAnsi"/>
            <w:color w:val="000000"/>
            <w:lang w:eastAsia="en-US"/>
          </w:rPr>
          <w:delText>,</w:delText>
        </w:r>
      </w:del>
      <w:ins w:id="53" w:author="Skulic, Emir" w:date="2022-06-27T07:51:00Z">
        <w:r>
          <w:rPr>
            <w:rFonts w:asciiTheme="minorHAnsi" w:hAnsiTheme="minorHAnsi"/>
            <w:color w:val="000000"/>
            <w:lang w:eastAsia="en-US"/>
          </w:rPr>
          <w:t xml:space="preserve"> -</w:t>
        </w:r>
      </w:ins>
      <w:r>
        <w:rPr>
          <w:rFonts w:asciiTheme="minorHAnsi" w:hAnsiTheme="minorHAnsi"/>
          <w:color w:val="000000"/>
          <w:lang w:eastAsia="en-US"/>
        </w:rPr>
        <w:t xml:space="preserve"> alles was Dir gehört und das Du gerne benutzt. </w:t>
      </w:r>
    </w:p>
    <w:p>
      <w:pPr>
        <w:ind w:right="-39"/>
        <w:rPr>
          <w:ins w:id="54" w:author="Skulic, Emir" w:date="2022-06-27T07:56:00Z"/>
          <w:rFonts w:asciiTheme="minorHAnsi" w:hAnsiTheme="minorHAnsi"/>
          <w:color w:val="000000"/>
          <w:lang w:eastAsia="en-US"/>
        </w:rPr>
      </w:pPr>
      <w:r>
        <w:rPr>
          <w:rFonts w:asciiTheme="minorHAnsi" w:hAnsiTheme="minorHAnsi"/>
          <w:color w:val="000000"/>
          <w:lang w:eastAsia="en-US"/>
        </w:rPr>
        <w:t xml:space="preserve">Stell Dir nun vor, wie Du zu </w:t>
      </w:r>
      <w:del w:id="55" w:author="Skulic, Emir" w:date="2022-06-27T07:52:00Z">
        <w:r>
          <w:rPr>
            <w:rFonts w:asciiTheme="minorHAnsi" w:hAnsiTheme="minorHAnsi"/>
            <w:color w:val="000000"/>
            <w:lang w:eastAsia="en-US"/>
          </w:rPr>
          <w:delText>Eurer</w:delText>
        </w:r>
      </w:del>
      <w:ins w:id="56" w:author="Skulic, Emir" w:date="2022-06-27T07:52:00Z">
        <w:r>
          <w:rPr>
            <w:rFonts w:asciiTheme="minorHAnsi" w:hAnsiTheme="minorHAnsi"/>
            <w:color w:val="000000"/>
            <w:lang w:eastAsia="en-US"/>
          </w:rPr>
          <w:t>Deiner</w:t>
        </w:r>
      </w:ins>
      <w:r>
        <w:rPr>
          <w:rFonts w:asciiTheme="minorHAnsi" w:hAnsiTheme="minorHAnsi"/>
          <w:color w:val="000000"/>
          <w:lang w:eastAsia="en-US"/>
        </w:rPr>
        <w:t xml:space="preserve"> Wohnungs- oder Haustür geh</w:t>
      </w:r>
      <w:ins w:id="57" w:author="Skulic, Emir" w:date="2022-06-27T07:52:00Z">
        <w:r>
          <w:rPr>
            <w:rFonts w:asciiTheme="minorHAnsi" w:hAnsiTheme="minorHAnsi"/>
            <w:color w:val="000000"/>
            <w:lang w:eastAsia="en-US"/>
          </w:rPr>
          <w:t>s</w:t>
        </w:r>
      </w:ins>
      <w:r>
        <w:rPr>
          <w:rFonts w:asciiTheme="minorHAnsi" w:hAnsiTheme="minorHAnsi"/>
          <w:color w:val="000000"/>
          <w:lang w:eastAsia="en-US"/>
        </w:rPr>
        <w:t>t. Du öffnest die Tür</w:t>
      </w:r>
      <w:ins w:id="58" w:author="Skulic, Emir" w:date="2022-06-27T07:52:00Z">
        <w:r>
          <w:rPr>
            <w:rFonts w:asciiTheme="minorHAnsi" w:hAnsiTheme="minorHAnsi"/>
            <w:color w:val="000000"/>
            <w:lang w:eastAsia="en-US"/>
          </w:rPr>
          <w:t xml:space="preserve"> und begibst dich in </w:t>
        </w:r>
      </w:ins>
      <w:del w:id="59" w:author="Skulic, Emir" w:date="2022-06-27T07:52:00Z">
        <w:r>
          <w:rPr>
            <w:rFonts w:asciiTheme="minorHAnsi" w:hAnsiTheme="minorHAnsi"/>
            <w:color w:val="000000"/>
            <w:lang w:eastAsia="en-US"/>
          </w:rPr>
          <w:delText xml:space="preserve">, </w:delText>
        </w:r>
      </w:del>
      <w:del w:id="60" w:author="Skulic, Emir" w:date="2022-06-27T07:53:00Z">
        <w:r>
          <w:rPr>
            <w:rFonts w:asciiTheme="minorHAnsi" w:hAnsiTheme="minorHAnsi"/>
            <w:color w:val="000000"/>
            <w:lang w:eastAsia="en-US"/>
          </w:rPr>
          <w:delText xml:space="preserve">siehst </w:delText>
        </w:r>
      </w:del>
      <w:r>
        <w:rPr>
          <w:rFonts w:asciiTheme="minorHAnsi" w:hAnsiTheme="minorHAnsi"/>
          <w:color w:val="000000"/>
          <w:lang w:eastAsia="en-US"/>
        </w:rPr>
        <w:t>Deinen Wohnort</w:t>
      </w:r>
      <w:ins w:id="61" w:author="Skulic, Emir" w:date="2022-06-27T07:54:00Z">
        <w:r>
          <w:rPr>
            <w:rFonts w:asciiTheme="minorHAnsi" w:hAnsiTheme="minorHAnsi"/>
            <w:color w:val="000000"/>
            <w:lang w:eastAsia="en-US"/>
          </w:rPr>
          <w:t>. Du spazierst durch die Straßen, durch</w:t>
        </w:r>
      </w:ins>
      <w:del w:id="62" w:author="Skulic, Emir" w:date="2022-06-27T07:54:00Z">
        <w:r>
          <w:rPr>
            <w:rFonts w:asciiTheme="minorHAnsi" w:hAnsiTheme="minorHAnsi"/>
            <w:color w:val="000000"/>
            <w:lang w:eastAsia="en-US"/>
          </w:rPr>
          <w:delText>,</w:delText>
        </w:r>
      </w:del>
      <w:r>
        <w:rPr>
          <w:rFonts w:asciiTheme="minorHAnsi" w:hAnsiTheme="minorHAnsi"/>
          <w:color w:val="000000"/>
          <w:lang w:eastAsia="en-US"/>
        </w:rPr>
        <w:t xml:space="preserve"> Dein Viertel</w:t>
      </w:r>
      <w:ins w:id="63" w:author="Skulic, Emir" w:date="2022-06-27T07:54:00Z">
        <w:r>
          <w:rPr>
            <w:rFonts w:asciiTheme="minorHAnsi" w:hAnsiTheme="minorHAnsi"/>
            <w:color w:val="000000"/>
            <w:lang w:eastAsia="en-US"/>
          </w:rPr>
          <w:t>/ deine Gegend</w:t>
        </w:r>
      </w:ins>
      <w:r>
        <w:rPr>
          <w:rFonts w:asciiTheme="minorHAnsi" w:hAnsiTheme="minorHAnsi"/>
          <w:color w:val="000000"/>
          <w:lang w:eastAsia="en-US"/>
        </w:rPr>
        <w:t>, Dein Dorf</w:t>
      </w:r>
      <w:ins w:id="64" w:author="Skulic, Emir" w:date="2022-06-27T07:49:00Z">
        <w:r>
          <w:rPr>
            <w:rFonts w:asciiTheme="minorHAnsi" w:hAnsiTheme="minorHAnsi"/>
            <w:color w:val="000000"/>
            <w:lang w:eastAsia="en-US"/>
          </w:rPr>
          <w:t>/ deine Stadt</w:t>
        </w:r>
      </w:ins>
      <w:ins w:id="65" w:author="Skulic, Emir" w:date="2022-06-27T07:54:00Z">
        <w:r>
          <w:rPr>
            <w:rFonts w:asciiTheme="minorHAnsi" w:hAnsiTheme="minorHAnsi"/>
            <w:color w:val="000000"/>
            <w:lang w:eastAsia="en-US"/>
          </w:rPr>
          <w:t xml:space="preserve"> </w:t>
        </w:r>
      </w:ins>
      <w:del w:id="66" w:author="Skulic, Emir" w:date="2022-06-27T07:54:00Z">
        <w:r>
          <w:rPr>
            <w:rFonts w:asciiTheme="minorHAnsi" w:hAnsiTheme="minorHAnsi"/>
            <w:color w:val="000000"/>
            <w:lang w:eastAsia="en-US"/>
          </w:rPr>
          <w:delText xml:space="preserve">, Deine Gegend </w:delText>
        </w:r>
      </w:del>
      <w:ins w:id="67" w:author="Skulic, Emir" w:date="2022-06-27T07:50:00Z">
        <w:r>
          <w:rPr>
            <w:rFonts w:asciiTheme="minorHAnsi" w:hAnsiTheme="minorHAnsi"/>
            <w:color w:val="000000"/>
            <w:lang w:eastAsia="en-US"/>
          </w:rPr>
          <w:t>–</w:t>
        </w:r>
      </w:ins>
      <w:ins w:id="68" w:author="Skulic, Emir" w:date="2022-06-27T07:49:00Z">
        <w:r>
          <w:rPr>
            <w:rFonts w:asciiTheme="minorHAnsi" w:hAnsiTheme="minorHAnsi"/>
            <w:color w:val="000000"/>
            <w:lang w:eastAsia="en-US"/>
          </w:rPr>
          <w:t xml:space="preserve"> </w:t>
        </w:r>
      </w:ins>
      <w:ins w:id="69" w:author="Skulic, Emir" w:date="2022-06-27T07:50:00Z">
        <w:r>
          <w:rPr>
            <w:rFonts w:asciiTheme="minorHAnsi" w:hAnsiTheme="minorHAnsi"/>
            <w:color w:val="000000"/>
            <w:lang w:eastAsia="en-US"/>
          </w:rPr>
          <w:t xml:space="preserve">(kurze Kunstpause) </w:t>
        </w:r>
      </w:ins>
      <w:ins w:id="70" w:author="Skulic, Emir" w:date="2022-06-27T07:53:00Z">
        <w:r>
          <w:rPr>
            <w:rFonts w:asciiTheme="minorHAnsi" w:hAnsiTheme="minorHAnsi"/>
            <w:color w:val="000000"/>
            <w:lang w:eastAsia="en-US"/>
          </w:rPr>
          <w:t>–</w:t>
        </w:r>
      </w:ins>
      <w:ins w:id="71" w:author="Skulic, Emir" w:date="2022-06-27T07:50:00Z">
        <w:r>
          <w:rPr>
            <w:rFonts w:asciiTheme="minorHAnsi" w:hAnsiTheme="minorHAnsi"/>
            <w:color w:val="000000"/>
            <w:lang w:eastAsia="en-US"/>
          </w:rPr>
          <w:t xml:space="preserve"> </w:t>
        </w:r>
      </w:ins>
      <w:ins w:id="72" w:author="Skulic, Emir" w:date="2022-06-27T07:53:00Z">
        <w:r>
          <w:rPr>
            <w:rFonts w:asciiTheme="minorHAnsi" w:hAnsiTheme="minorHAnsi"/>
            <w:color w:val="000000"/>
            <w:lang w:eastAsia="en-US"/>
          </w:rPr>
          <w:t xml:space="preserve">alles ist vertraut, </w:t>
        </w:r>
      </w:ins>
      <w:del w:id="73" w:author="Skulic, Emir" w:date="2022-06-27T07:55:00Z">
        <w:r>
          <w:rPr>
            <w:rFonts w:asciiTheme="minorHAnsi" w:hAnsiTheme="minorHAnsi"/>
            <w:color w:val="000000"/>
            <w:lang w:eastAsia="en-US"/>
          </w:rPr>
          <w:delText>nur</w:delText>
        </w:r>
      </w:del>
      <w:ins w:id="74" w:author="Skulic, Emir" w:date="2022-06-27T07:55:00Z">
        <w:r>
          <w:rPr>
            <w:rFonts w:asciiTheme="minorHAnsi" w:hAnsiTheme="minorHAnsi"/>
            <w:color w:val="000000"/>
            <w:lang w:eastAsia="en-US"/>
          </w:rPr>
          <w:t>und doch irgendwie</w:t>
        </w:r>
      </w:ins>
      <w:r>
        <w:rPr>
          <w:rFonts w:asciiTheme="minorHAnsi" w:hAnsiTheme="minorHAnsi"/>
          <w:color w:val="000000"/>
          <w:lang w:eastAsia="en-US"/>
        </w:rPr>
        <w:t xml:space="preserve"> anders. </w:t>
      </w:r>
      <w:ins w:id="75" w:author="Skulic, Emir" w:date="2022-06-27T07:55:00Z">
        <w:r>
          <w:rPr>
            <w:rFonts w:asciiTheme="minorHAnsi" w:hAnsiTheme="minorHAnsi"/>
            <w:color w:val="000000"/>
            <w:lang w:eastAsia="en-US"/>
          </w:rPr>
          <w:t>Alles hat sich weiterentwickelt i</w:t>
        </w:r>
      </w:ins>
      <w:del w:id="76" w:author="Skulic, Emir" w:date="2022-06-27T07:55:00Z">
        <w:r>
          <w:rPr>
            <w:rFonts w:asciiTheme="minorHAnsi" w:hAnsiTheme="minorHAnsi"/>
            <w:color w:val="000000"/>
            <w:lang w:eastAsia="en-US"/>
          </w:rPr>
          <w:delText xml:space="preserve">Wir sind </w:delText>
        </w:r>
      </w:del>
      <w:ins w:id="77" w:author="Skulic, Emir" w:date="2022-06-27T07:55:00Z">
        <w:r>
          <w:rPr>
            <w:rFonts w:asciiTheme="minorHAnsi" w:hAnsiTheme="minorHAnsi"/>
            <w:color w:val="000000"/>
            <w:lang w:eastAsia="en-US"/>
          </w:rPr>
          <w:t xml:space="preserve">n den letzten </w:t>
        </w:r>
      </w:ins>
      <w:r>
        <w:rPr>
          <w:rFonts w:asciiTheme="minorHAnsi" w:hAnsiTheme="minorHAnsi"/>
          <w:color w:val="000000"/>
          <w:lang w:eastAsia="en-US"/>
        </w:rPr>
        <w:t>500 Jahre</w:t>
      </w:r>
      <w:ins w:id="78" w:author="Skulic, Emir" w:date="2022-06-27T07:56:00Z">
        <w:r>
          <w:rPr>
            <w:rFonts w:asciiTheme="minorHAnsi" w:hAnsiTheme="minorHAnsi"/>
            <w:color w:val="000000"/>
            <w:lang w:eastAsia="en-US"/>
          </w:rPr>
          <w:t>.</w:t>
        </w:r>
      </w:ins>
      <w:del w:id="79" w:author="Skulic, Emir" w:date="2022-06-27T07:56:00Z">
        <w:r>
          <w:rPr>
            <w:rFonts w:asciiTheme="minorHAnsi" w:hAnsiTheme="minorHAnsi"/>
            <w:color w:val="000000"/>
            <w:lang w:eastAsia="en-US"/>
          </w:rPr>
          <w:delText xml:space="preserve"> </w:delText>
        </w:r>
      </w:del>
      <w:ins w:id="80" w:author="Skulic, Emir" w:date="2022-06-27T07:55:00Z">
        <w:r>
          <w:rPr>
            <w:rFonts w:asciiTheme="minorHAnsi" w:hAnsiTheme="minorHAnsi"/>
            <w:color w:val="000000"/>
            <w:lang w:eastAsia="en-US"/>
          </w:rPr>
          <w:t xml:space="preserve"> </w:t>
        </w:r>
      </w:ins>
    </w:p>
    <w:p>
      <w:pPr>
        <w:ind w:right="-39"/>
        <w:rPr>
          <w:ins w:id="81" w:author="Skulic, Emir" w:date="2022-06-27T07:56:00Z"/>
          <w:rFonts w:asciiTheme="minorHAnsi" w:hAnsiTheme="minorHAnsi"/>
          <w:color w:val="000000"/>
          <w:lang w:eastAsia="en-US"/>
        </w:rPr>
      </w:pPr>
      <w:ins w:id="82" w:author="Skulic, Emir" w:date="2022-06-27T07:56:00Z">
        <w:r>
          <w:rPr>
            <w:rFonts w:asciiTheme="minorHAnsi" w:hAnsiTheme="minorHAnsi"/>
            <w:color w:val="000000"/>
            <w:lang w:eastAsia="en-US"/>
          </w:rPr>
          <w:t>Welche Veränderungen fallen wir am meisten auf?</w:t>
        </w:r>
      </w:ins>
    </w:p>
    <w:p>
      <w:pPr>
        <w:ind w:right="-39"/>
        <w:rPr>
          <w:ins w:id="83" w:author="Skulic, Emir" w:date="2022-06-27T07:56:00Z"/>
          <w:rFonts w:asciiTheme="minorHAnsi" w:hAnsiTheme="minorHAnsi"/>
          <w:color w:val="000000"/>
          <w:lang w:eastAsia="en-US"/>
        </w:rPr>
      </w:pPr>
      <w:del w:id="84" w:author="Skulic, Emir" w:date="2022-06-27T07:55:00Z">
        <w:r>
          <w:rPr>
            <w:rFonts w:asciiTheme="minorHAnsi" w:hAnsiTheme="minorHAnsi"/>
            <w:color w:val="000000"/>
            <w:lang w:eastAsia="en-US"/>
          </w:rPr>
          <w:delText xml:space="preserve">in der Zukunft. </w:delText>
        </w:r>
      </w:del>
      <w:r>
        <w:rPr>
          <w:rFonts w:asciiTheme="minorHAnsi" w:hAnsiTheme="minorHAnsi"/>
          <w:color w:val="000000"/>
          <w:lang w:eastAsia="en-US"/>
        </w:rPr>
        <w:t xml:space="preserve">Was hat sich </w:t>
      </w:r>
      <w:del w:id="85" w:author="Skulic, Emir" w:date="2022-06-27T07:56:00Z">
        <w:r>
          <w:rPr>
            <w:rFonts w:asciiTheme="minorHAnsi" w:hAnsiTheme="minorHAnsi"/>
            <w:color w:val="000000"/>
            <w:lang w:eastAsia="en-US"/>
          </w:rPr>
          <w:delText>verändert</w:delText>
        </w:r>
      </w:del>
      <w:ins w:id="86" w:author="Skulic, Emir" w:date="2022-06-27T07:56:00Z">
        <w:r>
          <w:rPr>
            <w:rFonts w:asciiTheme="minorHAnsi" w:hAnsiTheme="minorHAnsi"/>
            <w:color w:val="000000"/>
            <w:lang w:eastAsia="en-US"/>
          </w:rPr>
          <w:t>gewandelt</w:t>
        </w:r>
      </w:ins>
      <w:r>
        <w:rPr>
          <w:rFonts w:asciiTheme="minorHAnsi" w:hAnsiTheme="minorHAnsi"/>
          <w:color w:val="000000"/>
          <w:lang w:eastAsia="en-US"/>
        </w:rPr>
        <w:t>?</w:t>
      </w:r>
    </w:p>
    <w:p>
      <w:pPr>
        <w:ind w:right="-39"/>
        <w:rPr>
          <w:del w:id="87" w:author="Skulic, Emir" w:date="2022-06-27T07:56:00Z"/>
          <w:rFonts w:asciiTheme="minorHAnsi" w:hAnsiTheme="minorHAnsi"/>
          <w:color w:val="000000"/>
          <w:lang w:eastAsia="en-US"/>
        </w:rPr>
      </w:pPr>
      <w:del w:id="88" w:author="Skulic, Emir" w:date="2022-06-27T07:56:00Z">
        <w:r>
          <w:rPr>
            <w:rFonts w:asciiTheme="minorHAnsi" w:hAnsiTheme="minorHAnsi"/>
            <w:color w:val="000000"/>
            <w:lang w:eastAsia="en-US"/>
          </w:rPr>
          <w:delText xml:space="preserve"> </w:delText>
        </w:r>
      </w:del>
    </w:p>
    <w:p>
      <w:pPr>
        <w:ind w:right="-39"/>
        <w:rPr>
          <w:rFonts w:asciiTheme="minorHAnsi" w:hAnsiTheme="minorHAnsi"/>
          <w:color w:val="000000"/>
          <w:lang w:eastAsia="en-US"/>
        </w:rPr>
      </w:pPr>
      <w:r>
        <w:rPr>
          <w:rFonts w:asciiTheme="minorHAnsi" w:hAnsiTheme="minorHAnsi"/>
          <w:color w:val="000000"/>
          <w:lang w:eastAsia="en-US"/>
        </w:rPr>
        <w:t xml:space="preserve">Sehen die Häuser noch so aus, wie damals? </w:t>
      </w:r>
      <w:ins w:id="89" w:author="Skulic, Emir" w:date="2022-06-27T07:57:00Z">
        <w:r>
          <w:rPr>
            <w:rFonts w:asciiTheme="minorHAnsi" w:hAnsiTheme="minorHAnsi"/>
            <w:color w:val="000000"/>
            <w:lang w:eastAsia="en-US"/>
          </w:rPr>
          <w:t xml:space="preserve">(ganz kurze Pause) </w:t>
        </w:r>
      </w:ins>
      <w:r>
        <w:rPr>
          <w:rFonts w:asciiTheme="minorHAnsi" w:hAnsiTheme="minorHAnsi"/>
          <w:color w:val="000000"/>
          <w:lang w:eastAsia="en-US"/>
        </w:rPr>
        <w:t xml:space="preserve">Wie sieht die Straße aus? </w:t>
      </w:r>
      <w:ins w:id="90" w:author="Skulic, Emir" w:date="2022-06-27T07:57:00Z">
        <w:r>
          <w:rPr>
            <w:rFonts w:asciiTheme="minorHAnsi" w:hAnsiTheme="minorHAnsi"/>
            <w:color w:val="000000"/>
            <w:lang w:eastAsia="en-US"/>
          </w:rPr>
          <w:t>(</w:t>
        </w:r>
        <w:r>
          <w:rPr>
            <w:rFonts w:asciiTheme="minorHAnsi" w:hAnsiTheme="minorHAnsi"/>
            <w:color w:val="000000"/>
            <w:lang w:eastAsia="en-US"/>
          </w:rPr>
          <w:t xml:space="preserve">ganz </w:t>
        </w:r>
        <w:r>
          <w:rPr>
            <w:rFonts w:asciiTheme="minorHAnsi" w:hAnsiTheme="minorHAnsi"/>
            <w:color w:val="000000"/>
            <w:lang w:eastAsia="en-US"/>
          </w:rPr>
          <w:t>kurze Pause)</w:t>
        </w:r>
        <w:r>
          <w:rPr>
            <w:rFonts w:asciiTheme="minorHAnsi" w:hAnsiTheme="minorHAnsi"/>
            <w:color w:val="000000"/>
            <w:lang w:eastAsia="en-US"/>
          </w:rPr>
          <w:t xml:space="preserve"> </w:t>
        </w:r>
      </w:ins>
      <w:r>
        <w:rPr>
          <w:rFonts w:asciiTheme="minorHAnsi" w:hAnsiTheme="minorHAnsi"/>
          <w:color w:val="000000"/>
          <w:lang w:eastAsia="en-US"/>
        </w:rPr>
        <w:t>Hat sich etwas verändert? Gibt es mehr Pflanzen oder weniger?</w:t>
      </w:r>
      <w:ins w:id="91" w:author="Skulic, Emir" w:date="2022-06-27T07:57:00Z">
        <w:r>
          <w:rPr>
            <w:rFonts w:asciiTheme="minorHAnsi" w:hAnsiTheme="minorHAnsi"/>
            <w:color w:val="000000"/>
            <w:lang w:eastAsia="en-US"/>
          </w:rPr>
          <w:t xml:space="preserve"> </w:t>
        </w:r>
        <w:r>
          <w:rPr>
            <w:rFonts w:asciiTheme="minorHAnsi" w:hAnsiTheme="minorHAnsi"/>
            <w:color w:val="000000"/>
            <w:lang w:eastAsia="en-US"/>
          </w:rPr>
          <w:t>(</w:t>
        </w:r>
        <w:r>
          <w:rPr>
            <w:rFonts w:asciiTheme="minorHAnsi" w:hAnsiTheme="minorHAnsi"/>
            <w:color w:val="000000"/>
            <w:lang w:eastAsia="en-US"/>
          </w:rPr>
          <w:t xml:space="preserve">ganz </w:t>
        </w:r>
        <w:r>
          <w:rPr>
            <w:rFonts w:asciiTheme="minorHAnsi" w:hAnsiTheme="minorHAnsi"/>
            <w:color w:val="000000"/>
            <w:lang w:eastAsia="en-US"/>
          </w:rPr>
          <w:t>kurze Pause)</w:t>
        </w:r>
      </w:ins>
      <w:r>
        <w:rPr>
          <w:rFonts w:asciiTheme="minorHAnsi" w:hAnsiTheme="minorHAnsi"/>
          <w:color w:val="000000"/>
          <w:lang w:eastAsia="en-US"/>
        </w:rPr>
        <w:t xml:space="preserve"> </w:t>
      </w:r>
      <w:proofErr w:type="gramStart"/>
      <w:r>
        <w:rPr>
          <w:rFonts w:asciiTheme="minorHAnsi" w:hAnsiTheme="minorHAnsi"/>
          <w:color w:val="000000"/>
          <w:highlight w:val="yellow"/>
          <w:lang w:eastAsia="en-US"/>
        </w:rPr>
        <w:t>(?Probleme</w:t>
      </w:r>
      <w:proofErr w:type="gramEnd"/>
      <w:r>
        <w:rPr>
          <w:rFonts w:asciiTheme="minorHAnsi" w:hAnsiTheme="minorHAnsi"/>
          <w:color w:val="000000"/>
          <w:highlight w:val="yellow"/>
          <w:lang w:eastAsia="en-US"/>
        </w:rPr>
        <w:t xml:space="preserve"> von Kinder nennen)</w:t>
      </w:r>
    </w:p>
    <w:p>
      <w:pPr>
        <w:ind w:right="-39"/>
        <w:rPr>
          <w:ins w:id="92" w:author="Skulic, Emir" w:date="2022-06-27T08:10:00Z"/>
          <w:rFonts w:asciiTheme="minorHAnsi" w:hAnsiTheme="minorHAnsi"/>
          <w:color w:val="000000"/>
          <w:lang w:eastAsia="en-US"/>
        </w:rPr>
      </w:pPr>
      <w:r>
        <w:rPr>
          <w:rFonts w:asciiTheme="minorHAnsi" w:hAnsiTheme="minorHAnsi"/>
          <w:color w:val="000000"/>
          <w:lang w:eastAsia="en-US"/>
        </w:rPr>
        <w:t xml:space="preserve">Stell Dir vor, wie Du Dich in die Innenstadt bewegst. Auf welche Art und Weise machst Du das? </w:t>
      </w:r>
      <w:ins w:id="93" w:author="Skulic, Emir" w:date="2022-06-27T08:02:00Z">
        <w:r>
          <w:rPr>
            <w:rFonts w:asciiTheme="minorHAnsi" w:hAnsiTheme="minorHAnsi"/>
            <w:color w:val="000000"/>
            <w:lang w:eastAsia="en-US"/>
          </w:rPr>
          <w:t>(ganz kurze Pause)</w:t>
        </w:r>
        <w:r>
          <w:rPr>
            <w:rFonts w:asciiTheme="minorHAnsi" w:hAnsiTheme="minorHAnsi"/>
            <w:color w:val="000000"/>
            <w:lang w:eastAsia="en-US"/>
          </w:rPr>
          <w:t xml:space="preserve"> Sehe Dir die Menschen um dich herum an. Wie </w:t>
        </w:r>
      </w:ins>
      <w:ins w:id="94" w:author="Skulic, Emir" w:date="2022-06-27T08:03:00Z">
        <w:r>
          <w:rPr>
            <w:rFonts w:asciiTheme="minorHAnsi" w:hAnsiTheme="minorHAnsi"/>
            <w:color w:val="000000"/>
            <w:lang w:eastAsia="en-US"/>
          </w:rPr>
          <w:t>bewegen sich die anderen fort?</w:t>
        </w:r>
        <w:r>
          <w:rPr>
            <w:rFonts w:asciiTheme="minorHAnsi" w:hAnsiTheme="minorHAnsi"/>
            <w:color w:val="000000"/>
            <w:lang w:eastAsia="en-US"/>
          </w:rPr>
          <w:br/>
        </w:r>
      </w:ins>
    </w:p>
    <w:p>
      <w:pPr>
        <w:ind w:right="-39"/>
        <w:rPr>
          <w:moveTo w:id="95" w:author="Skulic, Emir" w:date="2022-06-27T08:10:00Z"/>
          <w:rFonts w:asciiTheme="minorHAnsi" w:hAnsiTheme="minorHAnsi"/>
          <w:color w:val="000000"/>
          <w:lang w:eastAsia="en-US"/>
        </w:rPr>
      </w:pPr>
      <w:moveToRangeStart w:id="96" w:author="Skulic, Emir" w:date="2022-06-27T08:10:00Z" w:name="move107209853"/>
      <w:moveTo w:id="97" w:author="Skulic, Emir" w:date="2022-06-27T08:10:00Z">
        <w:r>
          <w:rPr>
            <w:rFonts w:asciiTheme="minorHAnsi" w:hAnsiTheme="minorHAnsi"/>
            <w:color w:val="000000"/>
            <w:lang w:eastAsia="en-US"/>
          </w:rPr>
          <w:t xml:space="preserve">Auf dem Weg </w:t>
        </w:r>
        <w:del w:id="98" w:author="Skulic, Emir" w:date="2022-06-27T08:10:00Z">
          <w:r>
            <w:rPr>
              <w:rFonts w:asciiTheme="minorHAnsi" w:hAnsiTheme="minorHAnsi"/>
              <w:color w:val="000000"/>
              <w:lang w:eastAsia="en-US"/>
            </w:rPr>
            <w:delText>dorthin</w:delText>
          </w:r>
        </w:del>
      </w:moveTo>
      <w:ins w:id="99" w:author="Skulic, Emir" w:date="2022-06-27T08:10:00Z">
        <w:r>
          <w:rPr>
            <w:rFonts w:asciiTheme="minorHAnsi" w:hAnsiTheme="minorHAnsi"/>
            <w:color w:val="000000"/>
            <w:lang w:eastAsia="en-US"/>
          </w:rPr>
          <w:t>in die Innenstadt</w:t>
        </w:r>
      </w:ins>
      <w:moveTo w:id="100" w:author="Skulic, Emir" w:date="2022-06-27T08:10:00Z">
        <w:r>
          <w:rPr>
            <w:rFonts w:asciiTheme="minorHAnsi" w:hAnsiTheme="minorHAnsi"/>
            <w:color w:val="000000"/>
            <w:lang w:eastAsia="en-US"/>
          </w:rPr>
          <w:t xml:space="preserve"> begegnest Du Deinem besten Freund</w:t>
        </w:r>
      </w:moveTo>
      <w:ins w:id="101" w:author="Skulic, Emir" w:date="2022-06-27T08:11:00Z">
        <w:r>
          <w:rPr>
            <w:rFonts w:asciiTheme="minorHAnsi" w:hAnsiTheme="minorHAnsi"/>
            <w:color w:val="000000"/>
            <w:lang w:eastAsia="en-US"/>
          </w:rPr>
          <w:t>/</w:t>
        </w:r>
      </w:ins>
      <w:moveTo w:id="102" w:author="Skulic, Emir" w:date="2022-06-27T08:10:00Z">
        <w:del w:id="103" w:author="Skulic, Emir" w:date="2022-06-27T08:10:00Z">
          <w:r>
            <w:rPr>
              <w:rFonts w:asciiTheme="minorHAnsi" w:hAnsiTheme="minorHAnsi"/>
              <w:color w:val="000000"/>
              <w:lang w:eastAsia="en-US"/>
            </w:rPr>
            <w:delText>,</w:delText>
          </w:r>
        </w:del>
        <w:r>
          <w:rPr>
            <w:rFonts w:asciiTheme="minorHAnsi" w:hAnsiTheme="minorHAnsi"/>
            <w:color w:val="000000"/>
            <w:lang w:eastAsia="en-US"/>
          </w:rPr>
          <w:t xml:space="preserve"> Deiner besten Freundin. </w:t>
        </w:r>
      </w:moveTo>
      <w:ins w:id="104" w:author="Skulic, Emir" w:date="2022-06-27T08:11:00Z">
        <w:r>
          <w:rPr>
            <w:rFonts w:asciiTheme="minorHAnsi" w:hAnsiTheme="minorHAnsi"/>
            <w:color w:val="000000"/>
            <w:lang w:eastAsia="en-US"/>
          </w:rPr>
          <w:br/>
        </w:r>
      </w:ins>
      <w:moveTo w:id="105" w:author="Skulic, Emir" w:date="2022-06-27T08:10:00Z">
        <w:r>
          <w:rPr>
            <w:rFonts w:asciiTheme="minorHAnsi" w:hAnsiTheme="minorHAnsi"/>
            <w:color w:val="000000"/>
            <w:lang w:eastAsia="en-US"/>
          </w:rPr>
          <w:t>Ihr wollt ein Eis essen gehen. Was fällt Dir auf, während Du durch die Innenstadt gehst?</w:t>
        </w:r>
      </w:moveTo>
    </w:p>
    <w:p>
      <w:pPr>
        <w:ind w:right="-39"/>
        <w:rPr>
          <w:moveTo w:id="106" w:author="Skulic, Emir" w:date="2022-06-27T08:10:00Z"/>
          <w:rFonts w:asciiTheme="minorHAnsi" w:hAnsiTheme="minorHAnsi"/>
          <w:color w:val="000000"/>
          <w:lang w:eastAsia="en-US"/>
        </w:rPr>
      </w:pPr>
      <w:moveTo w:id="107" w:author="Skulic, Emir" w:date="2022-06-27T08:10:00Z">
        <w:r>
          <w:rPr>
            <w:rFonts w:asciiTheme="minorHAnsi" w:hAnsiTheme="minorHAnsi"/>
            <w:color w:val="000000"/>
            <w:lang w:eastAsia="en-US"/>
          </w:rPr>
          <w:t>Wie sieht</w:t>
        </w:r>
      </w:moveTo>
      <w:ins w:id="108" w:author="Skulic, Emir" w:date="2022-06-27T08:11:00Z">
        <w:r>
          <w:rPr>
            <w:rFonts w:asciiTheme="minorHAnsi" w:hAnsiTheme="minorHAnsi"/>
            <w:color w:val="000000"/>
            <w:lang w:eastAsia="en-US"/>
          </w:rPr>
          <w:t xml:space="preserve"> unsere Altstadt heute</w:t>
        </w:r>
      </w:ins>
      <w:moveTo w:id="109" w:author="Skulic, Emir" w:date="2022-06-27T08:10:00Z">
        <w:r>
          <w:rPr>
            <w:rFonts w:asciiTheme="minorHAnsi" w:hAnsiTheme="minorHAnsi"/>
            <w:color w:val="000000"/>
            <w:lang w:eastAsia="en-US"/>
          </w:rPr>
          <w:t xml:space="preserve"> </w:t>
        </w:r>
        <w:del w:id="110" w:author="Skulic, Emir" w:date="2022-06-27T08:12:00Z">
          <w:r>
            <w:rPr>
              <w:rFonts w:asciiTheme="minorHAnsi" w:hAnsiTheme="minorHAnsi"/>
              <w:color w:val="000000"/>
              <w:lang w:eastAsia="en-US"/>
            </w:rPr>
            <w:delText xml:space="preserve">alles </w:delText>
          </w:r>
        </w:del>
        <w:r>
          <w:rPr>
            <w:rFonts w:asciiTheme="minorHAnsi" w:hAnsiTheme="minorHAnsi"/>
            <w:color w:val="000000"/>
            <w:lang w:eastAsia="en-US"/>
          </w:rPr>
          <w:t>aus?</w:t>
        </w:r>
      </w:moveTo>
    </w:p>
    <w:p>
      <w:pPr>
        <w:ind w:right="-39"/>
        <w:rPr>
          <w:moveTo w:id="111" w:author="Skulic, Emir" w:date="2022-06-27T08:10:00Z"/>
          <w:rFonts w:asciiTheme="minorHAnsi" w:hAnsiTheme="minorHAnsi"/>
          <w:color w:val="000000"/>
          <w:lang w:eastAsia="en-US"/>
        </w:rPr>
      </w:pPr>
      <w:moveTo w:id="112" w:author="Skulic, Emir" w:date="2022-06-27T08:10:00Z">
        <w:r>
          <w:rPr>
            <w:rFonts w:asciiTheme="minorHAnsi" w:hAnsiTheme="minorHAnsi"/>
            <w:color w:val="000000"/>
            <w:lang w:eastAsia="en-US"/>
          </w:rPr>
          <w:t>Welche Farbe hat alles?</w:t>
        </w:r>
      </w:moveTo>
    </w:p>
    <w:p>
      <w:pPr>
        <w:ind w:right="-39"/>
        <w:rPr>
          <w:moveTo w:id="113" w:author="Skulic, Emir" w:date="2022-06-27T08:10:00Z"/>
          <w:rFonts w:asciiTheme="minorHAnsi" w:hAnsiTheme="minorHAnsi"/>
          <w:color w:val="000000"/>
          <w:lang w:eastAsia="en-US"/>
        </w:rPr>
      </w:pPr>
      <w:moveTo w:id="114" w:author="Skulic, Emir" w:date="2022-06-27T08:10:00Z">
        <w:r>
          <w:rPr>
            <w:rFonts w:asciiTheme="minorHAnsi" w:hAnsiTheme="minorHAnsi"/>
            <w:color w:val="000000"/>
            <w:lang w:eastAsia="en-US"/>
          </w:rPr>
          <w:t xml:space="preserve">Wie viele Pflanzen gibt es? Siehst Du Müll? </w:t>
        </w:r>
        <w:r>
          <w:rPr>
            <w:rFonts w:asciiTheme="minorHAnsi" w:hAnsiTheme="minorHAnsi"/>
            <w:color w:val="000000"/>
            <w:highlight w:val="yellow"/>
            <w:lang w:eastAsia="en-US"/>
          </w:rPr>
          <w:t>(Probleme von Kinder nennen)</w:t>
        </w:r>
      </w:moveTo>
      <w:ins w:id="115" w:author="Skulic, Emir" w:date="2022-06-27T08:12:00Z">
        <w:r>
          <w:rPr>
            <w:rFonts w:asciiTheme="minorHAnsi" w:hAnsiTheme="minorHAnsi"/>
            <w:color w:val="000000"/>
            <w:lang w:eastAsia="en-US"/>
          </w:rPr>
          <w:br/>
          <w:t>Wie warm ist es?</w:t>
        </w:r>
      </w:ins>
    </w:p>
    <w:moveToRangeEnd w:id="96"/>
    <w:p>
      <w:pPr>
        <w:ind w:right="-39"/>
        <w:rPr>
          <w:ins w:id="116" w:author="Skulic, Emir" w:date="2022-06-27T08:09:00Z"/>
          <w:rFonts w:asciiTheme="minorHAnsi" w:hAnsiTheme="minorHAnsi"/>
          <w:color w:val="000000"/>
          <w:lang w:eastAsia="en-US"/>
        </w:rPr>
      </w:pPr>
      <w:ins w:id="117" w:author="Skulic, Emir" w:date="2022-06-27T08:12:00Z">
        <w:r>
          <w:rPr>
            <w:rFonts w:asciiTheme="minorHAnsi" w:hAnsiTheme="minorHAnsi"/>
            <w:color w:val="000000"/>
            <w:lang w:eastAsia="en-US"/>
          </w:rPr>
          <w:t>(</w:t>
        </w:r>
      </w:ins>
      <w:ins w:id="118" w:author="Skulic, Emir" w:date="2022-06-27T08:13:00Z">
        <w:r>
          <w:rPr>
            <w:rFonts w:asciiTheme="minorHAnsi" w:hAnsiTheme="minorHAnsi"/>
            <w:color w:val="000000"/>
            <w:lang w:eastAsia="en-US"/>
          </w:rPr>
          <w:t>Kunstpause/ Denkpause)</w:t>
        </w:r>
      </w:ins>
    </w:p>
    <w:p>
      <w:pPr>
        <w:ind w:right="-39"/>
        <w:rPr>
          <w:del w:id="119" w:author="Skulic, Emir" w:date="2022-06-27T08:05:00Z"/>
          <w:rFonts w:asciiTheme="minorHAnsi" w:hAnsiTheme="minorHAnsi"/>
          <w:color w:val="000000"/>
          <w:lang w:eastAsia="en-US"/>
        </w:rPr>
      </w:pPr>
      <w:del w:id="120" w:author="Skulic, Emir" w:date="2022-06-27T08:05:00Z">
        <w:r>
          <w:rPr>
            <w:rFonts w:asciiTheme="minorHAnsi" w:hAnsiTheme="minorHAnsi"/>
            <w:color w:val="000000"/>
            <w:lang w:eastAsia="en-US"/>
          </w:rPr>
          <w:delText xml:space="preserve">Wir sind viele, viele Jahre </w:delText>
        </w:r>
      </w:del>
      <w:del w:id="121" w:author="Skulic, Emir" w:date="2022-06-27T07:58:00Z">
        <w:r>
          <w:rPr>
            <w:rFonts w:asciiTheme="minorHAnsi" w:hAnsiTheme="minorHAnsi"/>
            <w:color w:val="000000"/>
            <w:lang w:eastAsia="en-US"/>
          </w:rPr>
          <w:delText>v</w:delText>
        </w:r>
      </w:del>
      <w:del w:id="122" w:author="Skulic, Emir" w:date="2022-06-27T07:59:00Z">
        <w:r>
          <w:rPr>
            <w:rFonts w:asciiTheme="minorHAnsi" w:hAnsiTheme="minorHAnsi"/>
            <w:color w:val="000000"/>
            <w:lang w:eastAsia="en-US"/>
          </w:rPr>
          <w:delText>orraus</w:delText>
        </w:r>
      </w:del>
      <w:del w:id="123" w:author="Skulic, Emir" w:date="2022-06-27T08:05:00Z">
        <w:r>
          <w:rPr>
            <w:rFonts w:asciiTheme="minorHAnsi" w:hAnsiTheme="minorHAnsi"/>
            <w:color w:val="000000"/>
            <w:lang w:eastAsia="en-US"/>
          </w:rPr>
          <w:delText xml:space="preserve">. Irgendwas muss sich verändert haben. Wir haben </w:delText>
        </w:r>
      </w:del>
      <w:del w:id="124" w:author="Skulic, Emir" w:date="2022-06-27T07:58:00Z">
        <w:r>
          <w:rPr>
            <w:rFonts w:asciiTheme="minorHAnsi" w:hAnsiTheme="minorHAnsi"/>
            <w:color w:val="000000"/>
            <w:lang w:eastAsia="en-US"/>
          </w:rPr>
          <w:delText xml:space="preserve">jede </w:delText>
        </w:r>
      </w:del>
      <w:del w:id="125" w:author="Skulic, Emir" w:date="2022-06-27T08:05:00Z">
        <w:r>
          <w:rPr>
            <w:rFonts w:asciiTheme="minorHAnsi" w:hAnsiTheme="minorHAnsi"/>
            <w:color w:val="000000"/>
            <w:lang w:eastAsia="en-US"/>
          </w:rPr>
          <w:delText>Möglichkeit. Such Dir aus, wie Du am liebsten in die Regensburger Innenstadt kommen willst.</w:delText>
        </w:r>
      </w:del>
    </w:p>
    <w:p>
      <w:pPr>
        <w:ind w:right="-39"/>
        <w:rPr>
          <w:del w:id="126" w:author="Skulic, Emir" w:date="2022-06-27T08:05:00Z"/>
          <w:rFonts w:asciiTheme="minorHAnsi" w:hAnsiTheme="minorHAnsi"/>
          <w:color w:val="000000"/>
          <w:lang w:eastAsia="en-US"/>
        </w:rPr>
      </w:pPr>
      <w:del w:id="127" w:author="Skulic, Emir" w:date="2022-06-27T08:05:00Z">
        <w:r>
          <w:rPr>
            <w:rFonts w:asciiTheme="minorHAnsi" w:hAnsiTheme="minorHAnsi"/>
            <w:color w:val="000000"/>
            <w:lang w:eastAsia="en-US"/>
          </w:rPr>
          <w:delText>Währenddessen fährst Du an vielen bekannten Sehenswürdigkeiten aus Regensburg vorbei. Wie sieht Regensburg heute aus? 500 Jahre in der Zukunft. Wie bewegen sich alle anderen Menschen?</w:delText>
        </w:r>
      </w:del>
    </w:p>
    <w:p>
      <w:pPr>
        <w:ind w:right="-39"/>
        <w:rPr>
          <w:del w:id="128" w:author="Skulic, Emir" w:date="2022-06-27T08:12:00Z"/>
          <w:rFonts w:asciiTheme="minorHAnsi" w:hAnsiTheme="minorHAnsi"/>
          <w:color w:val="000000"/>
          <w:lang w:eastAsia="en-US"/>
        </w:rPr>
      </w:pPr>
    </w:p>
    <w:p>
      <w:pPr>
        <w:ind w:right="-39"/>
        <w:rPr>
          <w:moveFrom w:id="129" w:author="Skulic, Emir" w:date="2022-06-27T08:10:00Z"/>
          <w:rFonts w:asciiTheme="minorHAnsi" w:hAnsiTheme="minorHAnsi"/>
          <w:color w:val="000000"/>
          <w:lang w:eastAsia="en-US"/>
        </w:rPr>
        <w:pPrChange w:id="130" w:author="Skulic, Emir" w:date="2022-06-27T08:10:00Z">
          <w:pPr>
            <w:ind w:right="-39"/>
          </w:pPr>
        </w:pPrChange>
      </w:pPr>
      <w:del w:id="131" w:author="Skulic, Emir" w:date="2022-06-27T08:12:00Z">
        <w:r>
          <w:rPr>
            <w:rFonts w:asciiTheme="minorHAnsi" w:hAnsiTheme="minorHAnsi"/>
            <w:color w:val="000000"/>
            <w:lang w:eastAsia="en-US"/>
          </w:rPr>
          <w:delText xml:space="preserve">Du kommst am Hauptbahnhof an, steigst aus und läufst Richtung Innenstadt. </w:delText>
        </w:r>
      </w:del>
      <w:moveFromRangeStart w:id="132" w:author="Skulic, Emir" w:date="2022-06-27T08:10:00Z" w:name="move107209853"/>
      <w:moveFrom w:id="133" w:author="Skulic, Emir" w:date="2022-06-27T08:10:00Z">
        <w:r>
          <w:rPr>
            <w:rFonts w:asciiTheme="minorHAnsi" w:hAnsiTheme="minorHAnsi"/>
            <w:color w:val="000000"/>
            <w:lang w:eastAsia="en-US"/>
          </w:rPr>
          <w:t>Auf dem Weg dorthin begegnest Du Deinem besten Freund, Deiner besten Freundin. Ihr wollt ein Eis essen gehen. Was fällt Dir auf, während Du durch die Innenstadt gehst?</w:t>
        </w:r>
      </w:moveFrom>
    </w:p>
    <w:p>
      <w:pPr>
        <w:ind w:right="-39"/>
        <w:rPr>
          <w:moveFrom w:id="134" w:author="Skulic, Emir" w:date="2022-06-27T08:10:00Z"/>
          <w:rFonts w:asciiTheme="minorHAnsi" w:hAnsiTheme="minorHAnsi"/>
          <w:color w:val="000000"/>
          <w:lang w:eastAsia="en-US"/>
        </w:rPr>
        <w:pPrChange w:id="135" w:author="Skulic, Emir" w:date="2022-06-27T08:10:00Z">
          <w:pPr>
            <w:ind w:right="-39"/>
          </w:pPr>
        </w:pPrChange>
      </w:pPr>
      <w:moveFrom w:id="136" w:author="Skulic, Emir" w:date="2022-06-27T08:10:00Z">
        <w:r>
          <w:rPr>
            <w:rFonts w:asciiTheme="minorHAnsi" w:hAnsiTheme="minorHAnsi"/>
            <w:color w:val="000000"/>
            <w:lang w:eastAsia="en-US"/>
          </w:rPr>
          <w:t>Wie sieht alles aus?</w:t>
        </w:r>
      </w:moveFrom>
    </w:p>
    <w:p>
      <w:pPr>
        <w:ind w:right="-39"/>
        <w:rPr>
          <w:moveFrom w:id="137" w:author="Skulic, Emir" w:date="2022-06-27T08:10:00Z"/>
          <w:rFonts w:asciiTheme="minorHAnsi" w:hAnsiTheme="minorHAnsi"/>
          <w:color w:val="000000"/>
          <w:lang w:eastAsia="en-US"/>
        </w:rPr>
        <w:pPrChange w:id="138" w:author="Skulic, Emir" w:date="2022-06-27T08:10:00Z">
          <w:pPr>
            <w:ind w:right="-39"/>
          </w:pPr>
        </w:pPrChange>
      </w:pPr>
      <w:moveFrom w:id="139" w:author="Skulic, Emir" w:date="2022-06-27T08:10:00Z">
        <w:r>
          <w:rPr>
            <w:rFonts w:asciiTheme="minorHAnsi" w:hAnsiTheme="minorHAnsi"/>
            <w:color w:val="000000"/>
            <w:lang w:eastAsia="en-US"/>
          </w:rPr>
          <w:t>Welche Farbe hat alles?</w:t>
        </w:r>
      </w:moveFrom>
    </w:p>
    <w:p>
      <w:pPr>
        <w:ind w:right="-39"/>
        <w:rPr>
          <w:del w:id="140" w:author="Skulic, Emir" w:date="2022-06-27T08:12:00Z"/>
          <w:rFonts w:asciiTheme="minorHAnsi" w:hAnsiTheme="minorHAnsi"/>
          <w:color w:val="000000"/>
          <w:lang w:eastAsia="en-US"/>
        </w:rPr>
        <w:pPrChange w:id="141" w:author="Skulic, Emir" w:date="2022-06-27T08:10:00Z">
          <w:pPr>
            <w:ind w:right="-39"/>
          </w:pPr>
        </w:pPrChange>
      </w:pPr>
      <w:moveFrom w:id="142" w:author="Skulic, Emir" w:date="2022-06-27T08:10:00Z">
        <w:r>
          <w:rPr>
            <w:rFonts w:asciiTheme="minorHAnsi" w:hAnsiTheme="minorHAnsi"/>
            <w:color w:val="000000"/>
            <w:lang w:eastAsia="en-US"/>
          </w:rPr>
          <w:t xml:space="preserve">Wie viele Pflanzen gibt es? Siehst Du Müll? </w:t>
        </w:r>
        <w:r>
          <w:rPr>
            <w:rFonts w:asciiTheme="minorHAnsi" w:hAnsiTheme="minorHAnsi"/>
            <w:color w:val="000000"/>
            <w:highlight w:val="yellow"/>
            <w:lang w:eastAsia="en-US"/>
          </w:rPr>
          <w:t>(Probleme von Kinder nennen)</w:t>
        </w:r>
      </w:moveFrom>
      <w:moveFromRangeEnd w:id="132"/>
    </w:p>
    <w:p>
      <w:pPr>
        <w:ind w:right="-39"/>
        <w:rPr>
          <w:del w:id="143" w:author="Skulic, Emir" w:date="2022-06-27T08:12:00Z"/>
          <w:rFonts w:asciiTheme="minorHAnsi" w:hAnsiTheme="minorHAnsi"/>
          <w:color w:val="000000"/>
          <w:lang w:eastAsia="en-US"/>
        </w:rPr>
      </w:pPr>
    </w:p>
    <w:p>
      <w:pPr>
        <w:ind w:right="-39"/>
        <w:rPr>
          <w:rFonts w:asciiTheme="minorHAnsi" w:hAnsiTheme="minorHAnsi"/>
          <w:color w:val="000000"/>
          <w:lang w:eastAsia="en-US"/>
        </w:rPr>
      </w:pPr>
      <w:r>
        <w:rPr>
          <w:rFonts w:asciiTheme="minorHAnsi" w:hAnsiTheme="minorHAnsi"/>
          <w:color w:val="000000"/>
          <w:lang w:eastAsia="en-US"/>
        </w:rPr>
        <w:t xml:space="preserve">Es wird langsam dunkel und die Lichter in den Straßen gehen an. Du fragst Dich, wie </w:t>
      </w:r>
      <w:del w:id="144" w:author="Skulic, Emir" w:date="2022-06-27T08:13:00Z">
        <w:r>
          <w:rPr>
            <w:rFonts w:asciiTheme="minorHAnsi" w:hAnsiTheme="minorHAnsi"/>
            <w:color w:val="000000"/>
            <w:lang w:eastAsia="en-US"/>
          </w:rPr>
          <w:delText xml:space="preserve">wird </w:delText>
        </w:r>
      </w:del>
      <w:r>
        <w:rPr>
          <w:rFonts w:asciiTheme="minorHAnsi" w:hAnsiTheme="minorHAnsi"/>
          <w:color w:val="000000"/>
          <w:lang w:eastAsia="en-US"/>
        </w:rPr>
        <w:t xml:space="preserve">der Strom </w:t>
      </w:r>
      <w:ins w:id="145" w:author="Skulic, Emir" w:date="2022-06-27T08:13:00Z">
        <w:r>
          <w:rPr>
            <w:rFonts w:asciiTheme="minorHAnsi" w:hAnsiTheme="minorHAnsi"/>
            <w:color w:val="000000"/>
            <w:lang w:eastAsia="en-US"/>
          </w:rPr>
          <w:t xml:space="preserve">für unsere Stadt </w:t>
        </w:r>
      </w:ins>
      <w:del w:id="146" w:author="Skulic, Emir" w:date="2022-06-27T08:13:00Z">
        <w:r>
          <w:rPr>
            <w:rFonts w:asciiTheme="minorHAnsi" w:hAnsiTheme="minorHAnsi"/>
            <w:color w:val="000000"/>
            <w:lang w:eastAsia="en-US"/>
          </w:rPr>
          <w:delText xml:space="preserve">dafür </w:delText>
        </w:r>
      </w:del>
      <w:r>
        <w:rPr>
          <w:rFonts w:asciiTheme="minorHAnsi" w:hAnsiTheme="minorHAnsi"/>
          <w:color w:val="000000"/>
          <w:lang w:eastAsia="en-US"/>
        </w:rPr>
        <w:t>hergestellt</w:t>
      </w:r>
      <w:ins w:id="147" w:author="Skulic, Emir" w:date="2022-06-27T08:13:00Z">
        <w:r>
          <w:rPr>
            <w:rFonts w:asciiTheme="minorHAnsi" w:hAnsiTheme="minorHAnsi"/>
            <w:color w:val="000000"/>
            <w:lang w:eastAsia="en-US"/>
          </w:rPr>
          <w:t xml:space="preserve"> wird</w:t>
        </w:r>
      </w:ins>
      <w:r>
        <w:rPr>
          <w:rFonts w:asciiTheme="minorHAnsi" w:hAnsiTheme="minorHAnsi"/>
          <w:color w:val="000000"/>
          <w:lang w:eastAsia="en-US"/>
        </w:rPr>
        <w:t>? Schau Dich um</w:t>
      </w:r>
      <w:ins w:id="148" w:author="Skulic, Emir" w:date="2022-06-27T08:13:00Z">
        <w:r>
          <w:rPr>
            <w:rFonts w:asciiTheme="minorHAnsi" w:hAnsiTheme="minorHAnsi"/>
            <w:color w:val="000000"/>
            <w:lang w:eastAsia="en-US"/>
          </w:rPr>
          <w:t>:</w:t>
        </w:r>
      </w:ins>
      <w:del w:id="149" w:author="Skulic, Emir" w:date="2022-06-27T08:13:00Z">
        <w:r>
          <w:rPr>
            <w:rFonts w:asciiTheme="minorHAnsi" w:hAnsiTheme="minorHAnsi"/>
            <w:color w:val="000000"/>
            <w:lang w:eastAsia="en-US"/>
          </w:rPr>
          <w:delText>,</w:delText>
        </w:r>
      </w:del>
      <w:r>
        <w:rPr>
          <w:rFonts w:asciiTheme="minorHAnsi" w:hAnsiTheme="minorHAnsi"/>
          <w:color w:val="000000"/>
          <w:lang w:eastAsia="en-US"/>
        </w:rPr>
        <w:t xml:space="preserve"> gibt es eine </w:t>
      </w:r>
      <w:ins w:id="150" w:author="Skulic, Emir" w:date="2022-06-27T08:14:00Z">
        <w:r>
          <w:rPr>
            <w:rFonts w:asciiTheme="minorHAnsi" w:hAnsiTheme="minorHAnsi"/>
            <w:color w:val="000000"/>
            <w:lang w:eastAsia="en-US"/>
          </w:rPr>
          <w:t xml:space="preserve">(oder mehrere) </w:t>
        </w:r>
      </w:ins>
      <w:ins w:id="151" w:author="Skulic, Emir" w:date="2022-06-27T08:13:00Z">
        <w:r>
          <w:rPr>
            <w:rFonts w:asciiTheme="minorHAnsi" w:hAnsiTheme="minorHAnsi"/>
            <w:color w:val="000000"/>
            <w:lang w:eastAsia="en-US"/>
          </w:rPr>
          <w:t xml:space="preserve">ganz </w:t>
        </w:r>
      </w:ins>
      <w:r>
        <w:rPr>
          <w:rFonts w:asciiTheme="minorHAnsi" w:hAnsiTheme="minorHAnsi"/>
          <w:color w:val="000000"/>
          <w:lang w:eastAsia="en-US"/>
        </w:rPr>
        <w:t>bestimmte Weise</w:t>
      </w:r>
      <w:ins w:id="152" w:author="Skulic, Emir" w:date="2022-06-27T08:14:00Z">
        <w:r>
          <w:rPr>
            <w:rFonts w:asciiTheme="minorHAnsi" w:hAnsiTheme="minorHAnsi"/>
            <w:color w:val="000000"/>
            <w:lang w:eastAsia="en-US"/>
          </w:rPr>
          <w:t xml:space="preserve"> der Stromerzeugung</w:t>
        </w:r>
      </w:ins>
      <w:r>
        <w:rPr>
          <w:rFonts w:asciiTheme="minorHAnsi" w:hAnsiTheme="minorHAnsi"/>
          <w:color w:val="000000"/>
          <w:lang w:eastAsia="en-US"/>
        </w:rPr>
        <w:t>? Wasser, Wind, Sonne, Bewegung</w:t>
      </w:r>
      <w:del w:id="153" w:author="Skulic, Emir" w:date="2022-06-27T08:14:00Z">
        <w:r>
          <w:rPr>
            <w:rFonts w:asciiTheme="minorHAnsi" w:hAnsiTheme="minorHAnsi"/>
            <w:color w:val="000000"/>
            <w:lang w:eastAsia="en-US"/>
          </w:rPr>
          <w:delText>,</w:delText>
        </w:r>
      </w:del>
      <w:r>
        <w:rPr>
          <w:rFonts w:asciiTheme="minorHAnsi" w:hAnsiTheme="minorHAnsi"/>
          <w:color w:val="000000"/>
          <w:lang w:eastAsia="en-US"/>
        </w:rPr>
        <w:t>… Woher kommt der Strom?</w:t>
      </w:r>
    </w:p>
    <w:p>
      <w:pPr>
        <w:ind w:right="-39"/>
        <w:rPr>
          <w:rFonts w:asciiTheme="minorHAnsi" w:hAnsiTheme="minorHAnsi"/>
          <w:color w:val="000000"/>
          <w:lang w:eastAsia="en-US"/>
        </w:rPr>
      </w:pPr>
    </w:p>
    <w:p>
      <w:pPr>
        <w:ind w:right="-39"/>
        <w:rPr>
          <w:del w:id="154" w:author="Skulic, Emir" w:date="2022-06-27T08:19:00Z"/>
          <w:rFonts w:asciiTheme="minorHAnsi" w:hAnsiTheme="minorHAnsi"/>
          <w:color w:val="000000"/>
          <w:lang w:eastAsia="en-US"/>
        </w:rPr>
      </w:pPr>
      <w:ins w:id="155" w:author="Skulic, Emir" w:date="2022-06-27T08:19:00Z">
        <w:r>
          <w:rPr>
            <w:rFonts w:asciiTheme="minorHAnsi" w:hAnsiTheme="minorHAnsi"/>
            <w:color w:val="000000"/>
            <w:lang w:eastAsia="en-US"/>
          </w:rPr>
          <w:t>Drehe noch ein paar Runden durch die Straßen und sehe dich um.</w:t>
        </w:r>
        <w:r>
          <w:rPr>
            <w:rFonts w:asciiTheme="minorHAnsi" w:hAnsiTheme="minorHAnsi"/>
            <w:color w:val="000000"/>
            <w:lang w:eastAsia="en-US"/>
          </w:rPr>
          <w:br/>
        </w:r>
        <w:r>
          <w:rPr>
            <w:rFonts w:asciiTheme="minorHAnsi" w:hAnsiTheme="minorHAnsi"/>
            <w:color w:val="000000"/>
            <w:lang w:eastAsia="en-US"/>
          </w:rPr>
          <w:br/>
          <w:t xml:space="preserve">Merke dir noch eine </w:t>
        </w:r>
      </w:ins>
      <w:ins w:id="156" w:author="Skulic, Emir" w:date="2022-06-27T08:20:00Z">
        <w:r>
          <w:rPr>
            <w:rFonts w:asciiTheme="minorHAnsi" w:hAnsiTheme="minorHAnsi"/>
            <w:color w:val="000000"/>
            <w:lang w:eastAsia="en-US"/>
          </w:rPr>
          <w:t>Sache, die Dir besonders gut gefällt.</w:t>
        </w:r>
        <w:r>
          <w:rPr>
            <w:rFonts w:asciiTheme="minorHAnsi" w:hAnsiTheme="minorHAnsi"/>
            <w:color w:val="000000"/>
            <w:lang w:eastAsia="en-US"/>
          </w:rPr>
          <w:br/>
        </w:r>
        <w:r>
          <w:rPr>
            <w:rFonts w:asciiTheme="minorHAnsi" w:hAnsiTheme="minorHAnsi"/>
            <w:color w:val="000000"/>
            <w:lang w:eastAsia="en-US"/>
          </w:rPr>
          <w:br/>
          <w:t>Und komme langsam wieder zurück in unsere Zeit – in das Jahr 2022.</w:t>
        </w:r>
      </w:ins>
      <w:del w:id="157" w:author="Skulic, Emir" w:date="2022-06-27T08:19:00Z">
        <w:r>
          <w:rPr>
            <w:rFonts w:asciiTheme="minorHAnsi" w:hAnsiTheme="minorHAnsi"/>
            <w:color w:val="000000"/>
            <w:lang w:eastAsia="en-US"/>
          </w:rPr>
          <w:delText xml:space="preserve">Lehne Dich zurück. Wir sind jetzt </w:delText>
        </w:r>
        <w:r>
          <w:rPr>
            <w:rFonts w:asciiTheme="minorHAnsi" w:hAnsiTheme="minorHAnsi"/>
            <w:color w:val="000000"/>
            <w:highlight w:val="yellow"/>
            <w:lang w:eastAsia="en-US"/>
          </w:rPr>
          <w:delText>500 Jahre in der Zukunft</w:delText>
        </w:r>
        <w:r>
          <w:rPr>
            <w:rFonts w:asciiTheme="minorHAnsi" w:hAnsiTheme="minorHAnsi"/>
            <w:color w:val="000000"/>
            <w:lang w:eastAsia="en-US"/>
          </w:rPr>
          <w:delText xml:space="preserve">. Es gibt keine Grenzen mehr. Jeder kann alles machen, was er will. Die </w:delText>
        </w:r>
        <w:commentRangeStart w:id="158"/>
        <w:r>
          <w:rPr>
            <w:rFonts w:asciiTheme="minorHAnsi" w:hAnsiTheme="minorHAnsi"/>
            <w:color w:val="000000"/>
            <w:lang w:eastAsia="en-US"/>
          </w:rPr>
          <w:delText xml:space="preserve">Technologien </w:delText>
        </w:r>
        <w:commentRangeEnd w:id="158"/>
        <w:r>
          <w:rPr>
            <w:rStyle w:val="Kommentarzeichen"/>
          </w:rPr>
          <w:commentReference w:id="158"/>
        </w:r>
        <w:r>
          <w:rPr>
            <w:rFonts w:asciiTheme="minorHAnsi" w:hAnsiTheme="minorHAnsi"/>
            <w:color w:val="000000"/>
            <w:lang w:eastAsia="en-US"/>
          </w:rPr>
          <w:delText xml:space="preserve">&amp; andere Ansätze sind soweit fortgeschritten, dass es </w:delText>
        </w:r>
        <w:commentRangeStart w:id="159"/>
        <w:r>
          <w:rPr>
            <w:rFonts w:asciiTheme="minorHAnsi" w:hAnsiTheme="minorHAnsi"/>
            <w:color w:val="000000"/>
            <w:lang w:eastAsia="en-US"/>
          </w:rPr>
          <w:delText xml:space="preserve">für jedes </w:delText>
        </w:r>
        <w:commentRangeEnd w:id="159"/>
        <w:r>
          <w:rPr>
            <w:rStyle w:val="Kommentarzeichen"/>
          </w:rPr>
          <w:commentReference w:id="159"/>
        </w:r>
        <w:r>
          <w:rPr>
            <w:rFonts w:asciiTheme="minorHAnsi" w:hAnsiTheme="minorHAnsi"/>
            <w:color w:val="000000"/>
            <w:lang w:eastAsia="en-US"/>
          </w:rPr>
          <w:delText xml:space="preserve">Probleme perfekte Lösungen gibt. Früher gab es viele Probleme in Regensburg. Viele Dinge, die störend waren in Regensburg. (Probleme aufgreifen, die an den Stellwänden stehen). Heute ist Regensburg in einem krass anderen Zustand. Mal Dir vor Deinem inneren Auge aus, wie es aussieht. Gibt es noch viele Autos auf der Straße? Wie viele Tiere siehst Du? </w:delText>
        </w:r>
        <w:r>
          <w:rPr>
            <w:rFonts w:asciiTheme="minorHAnsi" w:hAnsiTheme="minorHAnsi"/>
            <w:color w:val="000000"/>
            <w:lang w:eastAsia="en-US"/>
          </w:rPr>
          <w:br/>
          <w:delText>(Auch hier wieder auf die notierten Probleme eingehen). Wie sieht Dein Future Regensburg heute aus? Usw.</w:delText>
        </w:r>
      </w:del>
    </w:p>
    <w:p/>
    <w:sect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kulic, Emir" w:date="2022-06-27T07:38:00Z" w:initials="SE">
    <w:p>
      <w:pPr>
        <w:pStyle w:val="Kommentartext"/>
      </w:pPr>
      <w:r>
        <w:rPr>
          <w:rStyle w:val="Kommentarzeichen"/>
        </w:rPr>
        <w:annotationRef/>
      </w:r>
      <w:r>
        <w:t xml:space="preserve">Mehrmals wiederholen, um tatsächlich zu </w:t>
      </w:r>
      <w:proofErr w:type="spellStart"/>
      <w:r>
        <w:t>entschleunigen</w:t>
      </w:r>
      <w:proofErr w:type="spellEnd"/>
      <w:r>
        <w:t>.</w:t>
      </w:r>
    </w:p>
  </w:comment>
  <w:comment w:id="15" w:author="Autor" w:initials="A">
    <w:p>
      <w:pPr>
        <w:pStyle w:val="Kommentartext"/>
      </w:pPr>
      <w:r>
        <w:rPr>
          <w:rStyle w:val="Kommentarzeichen"/>
        </w:rPr>
        <w:annotationRef/>
      </w:r>
      <w:r>
        <w:t>Wollen wir sie auf Technologien hintreiben?</w:t>
      </w:r>
    </w:p>
  </w:comment>
  <w:comment w:id="18" w:author="Autor" w:initials="A">
    <w:p>
      <w:pPr>
        <w:pStyle w:val="Kommentartext"/>
      </w:pPr>
      <w:r>
        <w:rPr>
          <w:rStyle w:val="Kommentarzeichen"/>
        </w:rPr>
        <w:annotationRef/>
      </w:r>
      <w:r>
        <w:rPr>
          <w:b/>
        </w:rPr>
        <w:t>„all eure“</w:t>
      </w:r>
    </w:p>
  </w:comment>
  <w:comment w:id="158" w:author="Autor" w:initials="A">
    <w:p>
      <w:pPr>
        <w:pStyle w:val="Kommentartext"/>
      </w:pPr>
      <w:r>
        <w:rPr>
          <w:rStyle w:val="Kommentarzeichen"/>
        </w:rPr>
        <w:annotationRef/>
      </w:r>
      <w:r>
        <w:t>Wollen wir sie auf Technologien hintreiben?</w:t>
      </w:r>
    </w:p>
  </w:comment>
  <w:comment w:id="159" w:author="Autor" w:initials="A">
    <w:p>
      <w:pPr>
        <w:pStyle w:val="Kommentartext"/>
      </w:pPr>
      <w:r>
        <w:rPr>
          <w:rStyle w:val="Kommentarzeichen"/>
        </w:rPr>
        <w:annotationRef/>
      </w:r>
      <w:r>
        <w:rPr>
          <w:b/>
        </w:rPr>
        <w:t>„all eure“</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AC8E1" w16cid:durableId="265462A5"/>
  <w16cid:commentId w16cid:paraId="0DE93130" w16cid:durableId="265462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kulic, Emir">
    <w15:presenceInfo w15:providerId="None" w15:userId="Skulic, 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97BFB-BD59-40C7-BCA0-EE5AB6A1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0" w:line="240" w:lineRule="auto"/>
    </w:pPr>
    <w:rPr>
      <w:rFonts w:ascii="Arial" w:eastAsia="Times New Roman" w:hAnsi="Arial"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rPr>
      <w:sz w:val="20"/>
      <w:szCs w:val="20"/>
    </w:rPr>
  </w:style>
  <w:style w:type="character" w:customStyle="1" w:styleId="KommentartextZchn">
    <w:name w:val="Kommentartext Zchn"/>
    <w:basedOn w:val="Absatz-Standardschriftart"/>
    <w:link w:val="Kommentartext"/>
    <w:semiHidden/>
    <w:rPr>
      <w:rFonts w:ascii="Arial" w:eastAsia="Times New Roman" w:hAnsi="Arial" w:cs="Times New Roman"/>
      <w:sz w:val="20"/>
      <w:szCs w:val="20"/>
      <w:lang w:eastAsia="de-DE"/>
    </w:rPr>
  </w:style>
  <w:style w:type="paragraph" w:styleId="Sprechblasentext">
    <w:name w:val="Balloon Text"/>
    <w:basedOn w:val="Standard"/>
    <w:link w:val="SprechblasentextZchn"/>
    <w:uiPriority w:val="99"/>
    <w:semiHidden/>
    <w:unhideWhenUse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eastAsia="Times New Roman" w:hAnsi="Segoe UI" w:cs="Segoe UI"/>
      <w:sz w:val="18"/>
      <w:szCs w:val="18"/>
      <w:lang w:eastAsia="de-DE"/>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eastAsia="Times New Roman" w:hAnsi="Arial"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Hannweg</dc:creator>
  <cp:keywords/>
  <dc:description/>
  <cp:lastModifiedBy>Skulic, Emir</cp:lastModifiedBy>
  <cp:revision>2</cp:revision>
  <dcterms:created xsi:type="dcterms:W3CDTF">2022-06-27T06:22:00Z</dcterms:created>
  <dcterms:modified xsi:type="dcterms:W3CDTF">2022-06-27T06:22:00Z</dcterms:modified>
</cp:coreProperties>
</file>